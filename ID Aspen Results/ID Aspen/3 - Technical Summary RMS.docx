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83FD6" w14:textId="77777777" w:rsidR="000171F7" w:rsidRDefault="00CC6522">
      <w:pPr>
        <w:rPr>
          <w:rFonts w:cs="Times New Roman"/>
          <w:b/>
        </w:rPr>
      </w:pPr>
      <w:r w:rsidRPr="00213123">
        <w:rPr>
          <w:rFonts w:cs="Times New Roman"/>
          <w:b/>
        </w:rPr>
        <w:t>3. TE</w:t>
      </w:r>
      <w:r>
        <w:rPr>
          <w:rFonts w:cs="Times New Roman"/>
          <w:b/>
        </w:rPr>
        <w:t>C</w:t>
      </w:r>
      <w:r w:rsidRPr="00213123">
        <w:rPr>
          <w:rFonts w:cs="Times New Roman"/>
          <w:b/>
        </w:rPr>
        <w:t xml:space="preserve">HNICAL </w:t>
      </w:r>
      <w:commentRangeStart w:id="0"/>
      <w:r w:rsidRPr="00213123">
        <w:rPr>
          <w:rFonts w:cs="Times New Roman"/>
          <w:b/>
        </w:rPr>
        <w:t>SUMMARY</w:t>
      </w:r>
      <w:commentRangeEnd w:id="0"/>
      <w:r w:rsidR="00516D8F">
        <w:rPr>
          <w:rStyle w:val="CommentReference"/>
        </w:rPr>
        <w:commentReference w:id="0"/>
      </w:r>
    </w:p>
    <w:p w14:paraId="6735E38F" w14:textId="77777777" w:rsidR="00CC6522" w:rsidRDefault="00CC6522">
      <w:pPr>
        <w:rPr>
          <w:rFonts w:cs="Times New Roman"/>
          <w:b/>
        </w:rPr>
      </w:pPr>
    </w:p>
    <w:p w14:paraId="1967D7AB" w14:textId="77777777" w:rsidR="00CC6522" w:rsidRDefault="00CC6522" w:rsidP="00CC6522">
      <w:bookmarkStart w:id="1" w:name="OLE_LINK68"/>
      <w:bookmarkStart w:id="2" w:name="OLE_LINK69"/>
    </w:p>
    <w:p w14:paraId="1535520A" w14:textId="77777777" w:rsidR="001B1176" w:rsidRDefault="00CC6522" w:rsidP="001B1176">
      <w:pPr>
        <w:ind w:firstLine="720"/>
      </w:pPr>
      <w:r>
        <w:t>Aspen communities are</w:t>
      </w:r>
      <w:r w:rsidRPr="00CC6522">
        <w:t xml:space="preserve"> the only deciduous vegetation</w:t>
      </w:r>
      <w:r>
        <w:t xml:space="preserve"> type</w:t>
      </w:r>
      <w:r w:rsidRPr="00CC6522">
        <w:t xml:space="preserve"> with </w:t>
      </w:r>
      <w:r>
        <w:t>large</w:t>
      </w:r>
      <w:r w:rsidRPr="00CC6522">
        <w:t xml:space="preserve"> extent</w:t>
      </w:r>
      <w:r>
        <w:t>s</w:t>
      </w:r>
      <w:r w:rsidRPr="00CC6522">
        <w:t xml:space="preserve"> in the western mountains</w:t>
      </w:r>
      <w:r>
        <w:t xml:space="preserve"> and</w:t>
      </w:r>
      <w:r w:rsidRPr="00CC6522">
        <w:t xml:space="preserve"> are considered</w:t>
      </w:r>
      <w:r>
        <w:t xml:space="preserve"> to be </w:t>
      </w:r>
      <w:r w:rsidRPr="00CC6522">
        <w:t xml:space="preserve">biological hotspots </w:t>
      </w:r>
      <w:r>
        <w:t xml:space="preserve">at risk from climate change that could </w:t>
      </w:r>
      <w:r w:rsidRPr="00CC6522">
        <w:t>result in cascading losses of animal and plant species in the region.</w:t>
      </w:r>
      <w:r w:rsidR="00E37228">
        <w:t xml:space="preserve">  Land </w:t>
      </w:r>
      <w:r w:rsidR="004E7F09">
        <w:t xml:space="preserve">and water </w:t>
      </w:r>
      <w:r w:rsidR="00E37228">
        <w:t>managers</w:t>
      </w:r>
      <w:r w:rsidR="004E7F09">
        <w:t xml:space="preserve"> will benefit from increased knowledge of the potential viability of aspen stands under projected climate change in order to prioritize stands for active </w:t>
      </w:r>
      <w:r w:rsidR="004E7F09" w:rsidRPr="004E7F09">
        <w:t>management</w:t>
      </w:r>
      <w:r w:rsidR="004E7F09">
        <w:t xml:space="preserve"> and to </w:t>
      </w:r>
      <w:r w:rsidR="00057EC7">
        <w:t xml:space="preserve">adapt to potential changes to water resource availability. </w:t>
      </w:r>
      <w:r w:rsidRPr="00CC6522">
        <w:t xml:space="preserve">We used a multi-disciplinary approach to investigate biophysical controls on aspen productivity and survivability in landscapes of the </w:t>
      </w:r>
      <w:r w:rsidR="00057EC7" w:rsidRPr="00057EC7">
        <w:t>interior Pacific Northwest</w:t>
      </w:r>
      <w:r w:rsidRPr="00CC6522">
        <w:t xml:space="preserve">, and to specifically project the likely effects of altered moisture and fire regimes on aspen under climate change.  The objectives of this research </w:t>
      </w:r>
      <w:r w:rsidR="00057EC7">
        <w:t>were to</w:t>
      </w:r>
      <w:r w:rsidR="00916AB9">
        <w:t>:</w:t>
      </w:r>
      <w:r w:rsidR="00057EC7">
        <w:t xml:space="preserve"> 1) </w:t>
      </w:r>
      <w:r w:rsidRPr="00CC6522">
        <w:t xml:space="preserve">Determine how aspen productivity varies as areas transition from snow- to rain-dominated precipitation regimes; </w:t>
      </w:r>
      <w:r w:rsidR="00057EC7">
        <w:t xml:space="preserve">2) </w:t>
      </w:r>
      <w:r w:rsidRPr="00CC6522">
        <w:t xml:space="preserve">Determine how post-fire aspen regeneration and productivity vary along existing winter- to summer-dominated precipitation gradients; </w:t>
      </w:r>
      <w:r w:rsidR="00057EC7">
        <w:t xml:space="preserve">3) </w:t>
      </w:r>
      <w:r w:rsidRPr="00CC6522">
        <w:t xml:space="preserve">Determine how interactions between shifting patterns of water balance and fire regimes under climate change will influence future aspen distribution and productivity at landscape scales; and </w:t>
      </w:r>
      <w:r w:rsidR="00057EC7">
        <w:t xml:space="preserve">4) </w:t>
      </w:r>
      <w:r w:rsidRPr="00CC6522">
        <w:t>Determine how the combination of climate and vegetation change will affect the water balance dynamics of areas currently colonized by aspen.</w:t>
      </w:r>
      <w:bookmarkEnd w:id="1"/>
      <w:bookmarkEnd w:id="2"/>
    </w:p>
    <w:p w14:paraId="62A1A61E" w14:textId="0F920D75" w:rsidR="00CC6522" w:rsidRDefault="00474C6E" w:rsidP="001B1176">
      <w:pPr>
        <w:ind w:firstLine="720"/>
      </w:pPr>
      <w:r>
        <w:t>To accomplish these</w:t>
      </w:r>
      <w:r w:rsidR="00CC6522" w:rsidRPr="00CC6522">
        <w:t xml:space="preserve"> objectives</w:t>
      </w:r>
      <w:r>
        <w:t>,</w:t>
      </w:r>
      <w:r w:rsidR="00CC6522" w:rsidRPr="00CC6522">
        <w:t xml:space="preserve"> </w:t>
      </w:r>
      <w:r>
        <w:t xml:space="preserve">we </w:t>
      </w:r>
      <w:r w:rsidR="00CC6522" w:rsidRPr="00CC6522">
        <w:t>integrat</w:t>
      </w:r>
      <w:r>
        <w:t>ed</w:t>
      </w:r>
      <w:r w:rsidR="00CC6522" w:rsidRPr="00CC6522">
        <w:t xml:space="preserve"> ecosystem process, hydrological, and disturbance models that are well-grounded in either empirically-derived relationships or fundamental physical processes.</w:t>
      </w:r>
      <w:r>
        <w:t xml:space="preserve"> Specifically, the effects of climate change on snow redistribution and </w:t>
      </w:r>
      <w:r w:rsidRPr="00474C6E">
        <w:t xml:space="preserve">vegetation </w:t>
      </w:r>
      <w:r>
        <w:t xml:space="preserve">net primary productivity </w:t>
      </w:r>
      <w:r w:rsidR="004E30B3">
        <w:t xml:space="preserve">(NPP) </w:t>
      </w:r>
      <w:r>
        <w:t xml:space="preserve">at the </w:t>
      </w:r>
      <w:r w:rsidRPr="00474C6E">
        <w:t xml:space="preserve">Reynolds Creek Experimental Watershed </w:t>
      </w:r>
      <w:r w:rsidR="00E107B8">
        <w:t xml:space="preserve">(RCEW) </w:t>
      </w:r>
      <w:r>
        <w:t xml:space="preserve">were determined by merging the results of the snowpack mass and energy-balance model iSnobal, with </w:t>
      </w:r>
      <w:r w:rsidRPr="00474C6E">
        <w:t>the biogeochemical model Biome-BGC MuSo</w:t>
      </w:r>
      <w:r>
        <w:t xml:space="preserve">. </w:t>
      </w:r>
      <w:commentRangeStart w:id="3"/>
      <w:r>
        <w:t>The</w:t>
      </w:r>
      <w:commentRangeEnd w:id="3"/>
      <w:r w:rsidR="001B1176">
        <w:rPr>
          <w:rStyle w:val="CommentReference"/>
        </w:rPr>
        <w:commentReference w:id="3"/>
      </w:r>
      <w:r>
        <w:t xml:space="preserve"> </w:t>
      </w:r>
      <w:commentRangeStart w:id="4"/>
      <w:del w:id="5" w:author="Robert Scheller" w:date="2017-04-04T08:39:00Z">
        <w:r w:rsidDel="009F649A">
          <w:delText xml:space="preserve">parameterizations used for </w:delText>
        </w:r>
      </w:del>
      <w:ins w:id="6" w:author="Robert Scheller" w:date="2017-04-04T08:39:00Z">
        <w:r w:rsidR="009F649A">
          <w:t xml:space="preserve">outputs from </w:t>
        </w:r>
      </w:ins>
      <w:r>
        <w:t xml:space="preserve">the Biome-BGC simulations were used to </w:t>
      </w:r>
      <w:del w:id="7" w:author="Robert Scheller" w:date="2017-04-04T08:40:00Z">
        <w:r w:rsidDel="009F649A">
          <w:delText xml:space="preserve">inform </w:delText>
        </w:r>
      </w:del>
      <w:ins w:id="8" w:author="Robert Scheller" w:date="2017-04-04T08:40:00Z">
        <w:r w:rsidR="009F649A">
          <w:t xml:space="preserve">parameterize </w:t>
        </w:r>
      </w:ins>
      <w:r>
        <w:t>the landscape simulation model LANDIS-II</w:t>
      </w:r>
      <w:commentRangeEnd w:id="4"/>
      <w:r w:rsidR="001B1176">
        <w:rPr>
          <w:rStyle w:val="CommentReference"/>
        </w:rPr>
        <w:commentReference w:id="4"/>
      </w:r>
      <w:r>
        <w:t xml:space="preserve"> to </w:t>
      </w:r>
      <w:r w:rsidR="00E107B8">
        <w:t xml:space="preserve">determine the probabilities of aspen establishment and mortality, and </w:t>
      </w:r>
      <w:r>
        <w:t>forecas</w:t>
      </w:r>
      <w:r w:rsidR="00E107B8">
        <w:t>t aspen distributions over RCEW.</w:t>
      </w:r>
      <w:r w:rsidR="001B1176">
        <w:t xml:space="preserve">  The </w:t>
      </w:r>
      <w:r w:rsidR="001B1176" w:rsidRPr="001B1176">
        <w:t>hydrological</w:t>
      </w:r>
      <w:r w:rsidR="001B1176">
        <w:t xml:space="preserve"> effects of both climate change and aspen mortality were assessed using the </w:t>
      </w:r>
      <w:r w:rsidR="001B1176" w:rsidRPr="001B1176">
        <w:t>Simultaneous Heat and Water (SHAW) model</w:t>
      </w:r>
      <w:r w:rsidR="001B1176">
        <w:t xml:space="preserve"> to provide insight into the relative sensitivities of each change on flow regime.</w:t>
      </w:r>
    </w:p>
    <w:p w14:paraId="72992580" w14:textId="46629724" w:rsidR="004E30B3" w:rsidRDefault="004E30B3" w:rsidP="004E30B3">
      <w:pPr>
        <w:ind w:firstLine="720"/>
      </w:pPr>
      <w:r>
        <w:t xml:space="preserve">The primary results of the aspen biogeochemical simulations indicated that at the lowest elevations with the warmest snow regimes, NPP was </w:t>
      </w:r>
      <w:r w:rsidRPr="004E30B3">
        <w:t>reduced by 27% under mid-21</w:t>
      </w:r>
      <w:r w:rsidRPr="004E30B3">
        <w:rPr>
          <w:vertAlign w:val="superscript"/>
        </w:rPr>
        <w:t>st</w:t>
      </w:r>
      <w:r w:rsidRPr="004E30B3">
        <w:t xml:space="preserve"> century conditions indicating that warmer spring temperatures coupled with increased spring growth are not always sufficient to compensate for drought induced reductions in productivity that occur later in the growing season. Unlike mid-elevation sites, the cooler, high elevation site RME experienced large increases in spring NPP under mid-21</w:t>
      </w:r>
      <w:r w:rsidRPr="004E30B3">
        <w:rPr>
          <w:vertAlign w:val="superscript"/>
        </w:rPr>
        <w:t>st</w:t>
      </w:r>
      <w:r w:rsidRPr="004E30B3">
        <w:t xml:space="preserve"> century conditions resulting in a net increase in annual NPP under mid-21</w:t>
      </w:r>
      <w:r w:rsidRPr="004E30B3">
        <w:rPr>
          <w:vertAlign w:val="superscript"/>
        </w:rPr>
        <w:t>st</w:t>
      </w:r>
      <w:r w:rsidRPr="004E30B3">
        <w:t xml:space="preserve"> century conditions</w:t>
      </w:r>
      <w:r>
        <w:t xml:space="preserve">.  </w:t>
      </w:r>
      <w:r w:rsidRPr="004E30B3">
        <w:rPr>
          <w:highlight w:val="yellow"/>
        </w:rPr>
        <w:t>&lt;&lt;</w:t>
      </w:r>
      <w:r w:rsidRPr="004E30B3">
        <w:rPr>
          <w:b/>
          <w:highlight w:val="yellow"/>
        </w:rPr>
        <w:t>Doug</w:t>
      </w:r>
      <w:r w:rsidRPr="004E30B3">
        <w:rPr>
          <w:highlight w:val="yellow"/>
        </w:rPr>
        <w:t xml:space="preserve"> – please add a few points about the key findings &gt;&gt;</w:t>
      </w:r>
      <w:r>
        <w:t xml:space="preserve"> </w:t>
      </w:r>
      <w:ins w:id="9" w:author="Robert Scheller" w:date="2017-04-04T08:40:00Z">
        <w:r w:rsidR="009F649A">
          <w:t xml:space="preserve">However, regeneration </w:t>
        </w:r>
      </w:ins>
      <w:ins w:id="10" w:author="Robert Scheller" w:date="2017-04-04T08:41:00Z">
        <w:r w:rsidR="009F649A">
          <w:t xml:space="preserve">declined while mortality increased, leading to a net decline in aspen biomass and areal extent.  Snowbanks allowed microsites to maintain aspen for longer periods, although they also declined in biomass and extent; many snowbanks </w:t>
        </w:r>
      </w:ins>
      <w:ins w:id="11" w:author="Robert Scheller" w:date="2017-04-04T08:42:00Z">
        <w:r w:rsidR="009F649A">
          <w:t xml:space="preserve">entirely </w:t>
        </w:r>
      </w:ins>
      <w:ins w:id="12" w:author="Robert Scheller" w:date="2017-04-04T08:41:00Z">
        <w:r w:rsidR="009F649A">
          <w:t xml:space="preserve">lost </w:t>
        </w:r>
      </w:ins>
      <w:ins w:id="13" w:author="Robert Scheller" w:date="2017-04-04T08:42:00Z">
        <w:r w:rsidR="009F649A">
          <w:t xml:space="preserve">aspen cover under </w:t>
        </w:r>
      </w:ins>
      <w:ins w:id="14" w:author="Robert Scheller" w:date="2017-04-04T08:43:00Z">
        <w:r w:rsidR="009F649A">
          <w:t xml:space="preserve">moderate and high C emissions climate scenarios.  </w:t>
        </w:r>
      </w:ins>
      <w:r w:rsidRPr="004E30B3">
        <w:rPr>
          <w:highlight w:val="green"/>
        </w:rPr>
        <w:t>&lt;&lt;</w:t>
      </w:r>
      <w:r w:rsidRPr="004E30B3">
        <w:rPr>
          <w:b/>
          <w:highlight w:val="green"/>
        </w:rPr>
        <w:t>Rob or Alec</w:t>
      </w:r>
      <w:r w:rsidRPr="004E30B3">
        <w:rPr>
          <w:highlight w:val="green"/>
        </w:rPr>
        <w:t xml:space="preserve"> – Likewise, please add 1-2 sentences to summarize a key finding&gt;&gt;</w:t>
      </w:r>
      <w:r>
        <w:t xml:space="preserve">  The hydrological simulations indicated that </w:t>
      </w:r>
      <w:r w:rsidRPr="004E30B3">
        <w:t>watershed</w:t>
      </w:r>
      <w:r>
        <w:t xml:space="preserve">-scale runoff is projected to decline due to </w:t>
      </w:r>
      <w:r>
        <w:lastRenderedPageBreak/>
        <w:t xml:space="preserve">climate warming, but that if aspen mortality simultaneously occurs, </w:t>
      </w:r>
      <w:r w:rsidR="00363795">
        <w:t xml:space="preserve">that flow increases are likely to occur for modest </w:t>
      </w:r>
      <w:r w:rsidR="00363795" w:rsidRPr="00363795">
        <w:t>temperature</w:t>
      </w:r>
      <w:r w:rsidR="00363795">
        <w:t xml:space="preserve"> increases but fall below the historical reference case for </w:t>
      </w:r>
      <w:r w:rsidR="00B170CD">
        <w:t xml:space="preserve">larger increases without simultaneous increases in </w:t>
      </w:r>
      <w:r w:rsidR="00B170CD" w:rsidRPr="00B170CD">
        <w:t>precipitation</w:t>
      </w:r>
      <w:r w:rsidR="00B170CD">
        <w:t xml:space="preserve">.  The </w:t>
      </w:r>
      <w:r w:rsidR="00A83C41">
        <w:t>intensive study area spanned the cool snow regime as defined by the new SnowClusters snow classification scheme</w:t>
      </w:r>
      <w:r w:rsidR="00A821C4">
        <w:t>. This regime</w:t>
      </w:r>
      <w:r w:rsidR="00FE6311">
        <w:t xml:space="preserve"> cover</w:t>
      </w:r>
      <w:r w:rsidR="00A821C4">
        <w:t>s</w:t>
      </w:r>
      <w:r w:rsidR="00FE6311">
        <w:t xml:space="preserve"> roughly 50% of the </w:t>
      </w:r>
      <w:r w:rsidR="00FE6311" w:rsidRPr="00FE6311">
        <w:t>interior Pacific Northwest</w:t>
      </w:r>
      <w:r w:rsidR="00FE6311">
        <w:t xml:space="preserve"> regional area of interest, and contained 15% of aspen stands that typically occur in rela</w:t>
      </w:r>
      <w:r w:rsidR="00A821C4">
        <w:t xml:space="preserve">tively small isolated patches. When coupled with local site-specific knowledge, results from this research can be used to prioritize </w:t>
      </w:r>
      <w:commentRangeStart w:id="15"/>
      <w:r w:rsidR="00A821C4">
        <w:t xml:space="preserve">stands for active </w:t>
      </w:r>
      <w:r w:rsidR="00A821C4" w:rsidRPr="00A821C4">
        <w:t>management</w:t>
      </w:r>
      <w:r w:rsidR="00A821C4">
        <w:t xml:space="preserve"> by identifying stands that are most vulnerable to mortality</w:t>
      </w:r>
      <w:commentRangeEnd w:id="15"/>
      <w:r w:rsidR="009F649A">
        <w:rPr>
          <w:rStyle w:val="CommentReference"/>
        </w:rPr>
        <w:commentReference w:id="15"/>
      </w:r>
      <w:r w:rsidR="00A821C4">
        <w:t xml:space="preserve"> from losses of snow subsidies in warmer </w:t>
      </w:r>
      <w:commentRangeStart w:id="17"/>
      <w:r w:rsidR="00A821C4">
        <w:t>climates</w:t>
      </w:r>
      <w:commentRangeEnd w:id="17"/>
      <w:r w:rsidR="00A821C4">
        <w:rPr>
          <w:rStyle w:val="CommentReference"/>
        </w:rPr>
        <w:commentReference w:id="17"/>
      </w:r>
      <w:r w:rsidR="00A821C4">
        <w:t>.</w:t>
      </w:r>
    </w:p>
    <w:sectPr w:rsidR="004E30B3" w:rsidSect="001221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nk, Timothy (tlink@uidaho.edu)" w:date="2017-04-03T22:18:00Z" w:initials="LT(">
    <w:p w14:paraId="68442128" w14:textId="18B8EF26" w:rsidR="00516D8F" w:rsidRPr="00516D8F" w:rsidRDefault="00516D8F" w:rsidP="00516D8F">
      <w:pPr>
        <w:widowControl w:val="0"/>
        <w:numPr>
          <w:ilvl w:val="0"/>
          <w:numId w:val="2"/>
        </w:numPr>
        <w:tabs>
          <w:tab w:val="left" w:pos="220"/>
          <w:tab w:val="left" w:pos="720"/>
        </w:tabs>
        <w:autoSpaceDE w:val="0"/>
        <w:autoSpaceDN w:val="0"/>
        <w:adjustRightInd w:val="0"/>
        <w:spacing w:after="240" w:line="380" w:lineRule="atLeast"/>
        <w:ind w:hanging="720"/>
        <w:rPr>
          <w:rFonts w:ascii="Times" w:hAnsi="Times" w:cs="Times"/>
          <w:b/>
          <w:color w:val="000000"/>
        </w:rPr>
      </w:pPr>
      <w:r>
        <w:rPr>
          <w:rStyle w:val="CommentReference"/>
        </w:rPr>
        <w:annotationRef/>
      </w:r>
      <w:r w:rsidRPr="00516D8F">
        <w:rPr>
          <w:rFonts w:ascii="Calibri" w:hAnsi="Calibri" w:cs="Calibri"/>
          <w:b/>
          <w:color w:val="000000"/>
          <w:sz w:val="32"/>
          <w:szCs w:val="32"/>
        </w:rPr>
        <w:t xml:space="preserve">The technical summary should outline the goals of the original research project and provide a technical description of how these goals were or were not met, highlighting specific achievements. Please state major research accomplishments made possible by receiving CSC funding. Please indicate how your research results contributed to the advancement of scientific knowledge regionally and/or nationally. </w:t>
      </w:r>
      <w:r w:rsidRPr="00516D8F">
        <w:rPr>
          <w:rFonts w:ascii="MS Mincho" w:eastAsia="MS Mincho" w:hAnsi="MS Mincho" w:cs="MS Mincho"/>
          <w:b/>
          <w:color w:val="000000"/>
        </w:rPr>
        <w:t> </w:t>
      </w:r>
    </w:p>
    <w:p w14:paraId="48693AC8" w14:textId="0800E134" w:rsidR="00516D8F" w:rsidRPr="00516D8F" w:rsidRDefault="00516D8F">
      <w:pPr>
        <w:pStyle w:val="CommentText"/>
        <w:rPr>
          <w:b/>
        </w:rPr>
      </w:pPr>
    </w:p>
  </w:comment>
  <w:comment w:id="3" w:author="Link, Timothy (tlink@uidaho.edu)" w:date="2017-04-03T21:46:00Z" w:initials="LT(">
    <w:p w14:paraId="71328EF9" w14:textId="2F63F5AC" w:rsidR="001B1176" w:rsidRDefault="001B1176">
      <w:pPr>
        <w:pStyle w:val="CommentText"/>
      </w:pPr>
      <w:r w:rsidRPr="00516D8F">
        <w:rPr>
          <w:rStyle w:val="CommentReference"/>
          <w:b/>
        </w:rPr>
        <w:annotationRef/>
      </w:r>
      <w:r>
        <w:t xml:space="preserve">Doug – Add 1-2 </w:t>
      </w:r>
      <w:r w:rsidRPr="001B1176">
        <w:t>sentence</w:t>
      </w:r>
      <w:r>
        <w:t>s about your component and how it integrated with the others.</w:t>
      </w:r>
    </w:p>
  </w:comment>
  <w:comment w:id="4" w:author="Link, Timothy (tlink@uidaho.edu)" w:date="2017-04-03T21:49:00Z" w:initials="LT(">
    <w:p w14:paraId="3EC4A6A8" w14:textId="0E399E96" w:rsidR="001B1176" w:rsidRDefault="001B1176">
      <w:pPr>
        <w:pStyle w:val="CommentText"/>
      </w:pPr>
      <w:r>
        <w:rPr>
          <w:rStyle w:val="CommentReference"/>
        </w:rPr>
        <w:annotationRef/>
      </w:r>
      <w:r>
        <w:t xml:space="preserve">Ben, Alec, or Rob – Please </w:t>
      </w:r>
      <w:r w:rsidR="004E30B3">
        <w:t>revise to correct and describe how your components integrated.</w:t>
      </w:r>
    </w:p>
  </w:comment>
  <w:comment w:id="15" w:author="Robert Scheller" w:date="2017-04-04T08:45:00Z" w:initials="RS">
    <w:p w14:paraId="4F4D107A" w14:textId="70B2DA59" w:rsidR="009F649A" w:rsidRDefault="009F649A">
      <w:pPr>
        <w:pStyle w:val="CommentText"/>
      </w:pPr>
      <w:r>
        <w:rPr>
          <w:rStyle w:val="CommentReference"/>
        </w:rPr>
        <w:annotationRef/>
      </w:r>
      <w:r>
        <w:t>Taking the triage perspective, these are the stands we SHOULDN’T MANAGE.  Better to focus on those with a fighting chance.  And such management should focus on limiting Doug-fir encroachment – an activity that is fairly straight-forward and easy to monitor.</w:t>
      </w:r>
      <w:bookmarkStart w:id="16" w:name="_GoBack"/>
      <w:bookmarkEnd w:id="16"/>
    </w:p>
  </w:comment>
  <w:comment w:id="17" w:author="Link, Timothy (tlink@uidaho.edu)" w:date="2017-04-03T22:17:00Z" w:initials="LT(">
    <w:p w14:paraId="4780992B" w14:textId="75867026" w:rsidR="00A821C4" w:rsidRDefault="00A821C4">
      <w:pPr>
        <w:pStyle w:val="CommentText"/>
      </w:pPr>
      <w:r>
        <w:rPr>
          <w:rStyle w:val="CommentReference"/>
        </w:rPr>
        <w:annotationRef/>
      </w:r>
      <w:r>
        <w:t>Please modify if this is too much of a stretch, but trying to convey where the results are most likely to be applicable across the region.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693AC8" w15:done="0"/>
  <w15:commentEx w15:paraId="71328EF9" w15:done="0"/>
  <w15:commentEx w15:paraId="3EC4A6A8" w15:done="0"/>
  <w15:commentEx w15:paraId="478099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C7D42BC"/>
    <w:multiLevelType w:val="hybridMultilevel"/>
    <w:tmpl w:val="F1C4B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k, Timothy (tlink@uidaho.edu)">
    <w15:presenceInfo w15:providerId="None" w15:userId="Link, Timothy (tlink@uidaho.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522"/>
    <w:rsid w:val="00057EC7"/>
    <w:rsid w:val="00122178"/>
    <w:rsid w:val="001B1176"/>
    <w:rsid w:val="00214F73"/>
    <w:rsid w:val="00363795"/>
    <w:rsid w:val="00474C6E"/>
    <w:rsid w:val="004E30B3"/>
    <w:rsid w:val="004E7F09"/>
    <w:rsid w:val="00516D8F"/>
    <w:rsid w:val="00816BA3"/>
    <w:rsid w:val="00916AB9"/>
    <w:rsid w:val="009F649A"/>
    <w:rsid w:val="00A821C4"/>
    <w:rsid w:val="00A83C41"/>
    <w:rsid w:val="00B170CD"/>
    <w:rsid w:val="00CC6522"/>
    <w:rsid w:val="00E107B8"/>
    <w:rsid w:val="00E37228"/>
    <w:rsid w:val="00E82BBD"/>
    <w:rsid w:val="00F92BF0"/>
    <w:rsid w:val="00FE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3341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1176"/>
    <w:rPr>
      <w:sz w:val="18"/>
      <w:szCs w:val="18"/>
    </w:rPr>
  </w:style>
  <w:style w:type="paragraph" w:styleId="CommentText">
    <w:name w:val="annotation text"/>
    <w:basedOn w:val="Normal"/>
    <w:link w:val="CommentTextChar"/>
    <w:uiPriority w:val="99"/>
    <w:semiHidden/>
    <w:unhideWhenUsed/>
    <w:rsid w:val="001B1176"/>
  </w:style>
  <w:style w:type="character" w:customStyle="1" w:styleId="CommentTextChar">
    <w:name w:val="Comment Text Char"/>
    <w:basedOn w:val="DefaultParagraphFont"/>
    <w:link w:val="CommentText"/>
    <w:uiPriority w:val="99"/>
    <w:semiHidden/>
    <w:rsid w:val="001B1176"/>
  </w:style>
  <w:style w:type="paragraph" w:styleId="CommentSubject">
    <w:name w:val="annotation subject"/>
    <w:basedOn w:val="CommentText"/>
    <w:next w:val="CommentText"/>
    <w:link w:val="CommentSubjectChar"/>
    <w:uiPriority w:val="99"/>
    <w:semiHidden/>
    <w:unhideWhenUsed/>
    <w:rsid w:val="001B1176"/>
    <w:rPr>
      <w:b/>
      <w:bCs/>
      <w:sz w:val="20"/>
      <w:szCs w:val="20"/>
    </w:rPr>
  </w:style>
  <w:style w:type="character" w:customStyle="1" w:styleId="CommentSubjectChar">
    <w:name w:val="Comment Subject Char"/>
    <w:basedOn w:val="CommentTextChar"/>
    <w:link w:val="CommentSubject"/>
    <w:uiPriority w:val="99"/>
    <w:semiHidden/>
    <w:rsid w:val="001B1176"/>
    <w:rPr>
      <w:b/>
      <w:bCs/>
      <w:sz w:val="20"/>
      <w:szCs w:val="20"/>
    </w:rPr>
  </w:style>
  <w:style w:type="paragraph" w:styleId="BalloonText">
    <w:name w:val="Balloon Text"/>
    <w:basedOn w:val="Normal"/>
    <w:link w:val="BalloonTextChar"/>
    <w:uiPriority w:val="99"/>
    <w:semiHidden/>
    <w:unhideWhenUsed/>
    <w:rsid w:val="001B11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1176"/>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1176"/>
    <w:rPr>
      <w:sz w:val="18"/>
      <w:szCs w:val="18"/>
    </w:rPr>
  </w:style>
  <w:style w:type="paragraph" w:styleId="CommentText">
    <w:name w:val="annotation text"/>
    <w:basedOn w:val="Normal"/>
    <w:link w:val="CommentTextChar"/>
    <w:uiPriority w:val="99"/>
    <w:semiHidden/>
    <w:unhideWhenUsed/>
    <w:rsid w:val="001B1176"/>
  </w:style>
  <w:style w:type="character" w:customStyle="1" w:styleId="CommentTextChar">
    <w:name w:val="Comment Text Char"/>
    <w:basedOn w:val="DefaultParagraphFont"/>
    <w:link w:val="CommentText"/>
    <w:uiPriority w:val="99"/>
    <w:semiHidden/>
    <w:rsid w:val="001B1176"/>
  </w:style>
  <w:style w:type="paragraph" w:styleId="CommentSubject">
    <w:name w:val="annotation subject"/>
    <w:basedOn w:val="CommentText"/>
    <w:next w:val="CommentText"/>
    <w:link w:val="CommentSubjectChar"/>
    <w:uiPriority w:val="99"/>
    <w:semiHidden/>
    <w:unhideWhenUsed/>
    <w:rsid w:val="001B1176"/>
    <w:rPr>
      <w:b/>
      <w:bCs/>
      <w:sz w:val="20"/>
      <w:szCs w:val="20"/>
    </w:rPr>
  </w:style>
  <w:style w:type="character" w:customStyle="1" w:styleId="CommentSubjectChar">
    <w:name w:val="Comment Subject Char"/>
    <w:basedOn w:val="CommentTextChar"/>
    <w:link w:val="CommentSubject"/>
    <w:uiPriority w:val="99"/>
    <w:semiHidden/>
    <w:rsid w:val="001B1176"/>
    <w:rPr>
      <w:b/>
      <w:bCs/>
      <w:sz w:val="20"/>
      <w:szCs w:val="20"/>
    </w:rPr>
  </w:style>
  <w:style w:type="paragraph" w:styleId="BalloonText">
    <w:name w:val="Balloon Text"/>
    <w:basedOn w:val="Normal"/>
    <w:link w:val="BalloonTextChar"/>
    <w:uiPriority w:val="99"/>
    <w:semiHidden/>
    <w:unhideWhenUsed/>
    <w:rsid w:val="001B11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117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Timothy (tlink@uidaho.edu)</dc:creator>
  <cp:keywords/>
  <dc:description/>
  <cp:lastModifiedBy>Robert Scheller</cp:lastModifiedBy>
  <cp:revision>6</cp:revision>
  <dcterms:created xsi:type="dcterms:W3CDTF">2017-04-03T22:38:00Z</dcterms:created>
  <dcterms:modified xsi:type="dcterms:W3CDTF">2017-04-04T15:45:00Z</dcterms:modified>
</cp:coreProperties>
</file>