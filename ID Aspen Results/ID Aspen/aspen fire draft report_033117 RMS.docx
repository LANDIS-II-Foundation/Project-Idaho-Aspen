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0A9B3" w14:textId="764C18BA" w:rsidR="008E5305" w:rsidRPr="003750F3" w:rsidRDefault="008E5305" w:rsidP="008E5305">
      <w:pPr>
        <w:autoSpaceDE w:val="0"/>
        <w:autoSpaceDN w:val="0"/>
        <w:adjustRightInd w:val="0"/>
        <w:spacing w:after="240" w:line="240" w:lineRule="auto"/>
        <w:rPr>
          <w:rFonts w:cs="Times New Roman"/>
          <w:b/>
          <w:sz w:val="24"/>
          <w:szCs w:val="24"/>
        </w:rPr>
      </w:pPr>
      <w:r w:rsidRPr="003750F3">
        <w:rPr>
          <w:rFonts w:cs="Times New Roman"/>
          <w:b/>
          <w:sz w:val="24"/>
          <w:szCs w:val="24"/>
        </w:rPr>
        <w:t xml:space="preserve">1. </w:t>
      </w:r>
      <w:r w:rsidR="009C4ADD" w:rsidRPr="003750F3">
        <w:rPr>
          <w:rFonts w:cs="Times New Roman"/>
          <w:b/>
          <w:sz w:val="24"/>
          <w:szCs w:val="24"/>
        </w:rPr>
        <w:t>ADMINISTRATIVE</w:t>
      </w:r>
    </w:p>
    <w:p w14:paraId="735D2A9C" w14:textId="77777777" w:rsidR="008E5305" w:rsidRPr="003750F3" w:rsidRDefault="008E5305" w:rsidP="008E5305">
      <w:pPr>
        <w:autoSpaceDE w:val="0"/>
        <w:autoSpaceDN w:val="0"/>
        <w:adjustRightInd w:val="0"/>
        <w:spacing w:after="0" w:line="240" w:lineRule="auto"/>
        <w:contextualSpacing/>
        <w:rPr>
          <w:sz w:val="24"/>
          <w:szCs w:val="24"/>
        </w:rPr>
      </w:pPr>
      <w:r w:rsidRPr="003750F3">
        <w:rPr>
          <w:sz w:val="24"/>
          <w:szCs w:val="24"/>
          <w:u w:val="single"/>
        </w:rPr>
        <w:t>Project title</w:t>
      </w:r>
      <w:r w:rsidRPr="003750F3">
        <w:rPr>
          <w:sz w:val="24"/>
          <w:szCs w:val="24"/>
        </w:rPr>
        <w:t xml:space="preserve">: </w:t>
      </w:r>
    </w:p>
    <w:p w14:paraId="5838A379" w14:textId="77777777" w:rsidR="008E5305" w:rsidRPr="003750F3" w:rsidRDefault="008E5305" w:rsidP="008E5305">
      <w:pPr>
        <w:autoSpaceDE w:val="0"/>
        <w:autoSpaceDN w:val="0"/>
        <w:adjustRightInd w:val="0"/>
        <w:spacing w:after="0" w:line="240" w:lineRule="auto"/>
        <w:contextualSpacing/>
        <w:rPr>
          <w:sz w:val="24"/>
          <w:szCs w:val="24"/>
        </w:rPr>
      </w:pPr>
      <w:r w:rsidRPr="003750F3">
        <w:rPr>
          <w:sz w:val="24"/>
          <w:szCs w:val="24"/>
        </w:rPr>
        <w:t>Projecting climate change effects on aspen distribution and productivity in the central and northern Rockies by coupling hydrological and landscape-disturbance models</w:t>
      </w:r>
    </w:p>
    <w:p w14:paraId="41E1FDBF" w14:textId="77777777" w:rsidR="008E5305" w:rsidRPr="003750F3" w:rsidRDefault="008E5305" w:rsidP="008E5305">
      <w:pPr>
        <w:spacing w:line="240" w:lineRule="auto"/>
        <w:contextualSpacing/>
        <w:rPr>
          <w:sz w:val="24"/>
          <w:szCs w:val="24"/>
        </w:rPr>
      </w:pPr>
    </w:p>
    <w:p w14:paraId="7CDAF457" w14:textId="612B2C9B" w:rsidR="008E5305" w:rsidRPr="003750F3" w:rsidRDefault="008E5305" w:rsidP="008E5305">
      <w:pPr>
        <w:spacing w:line="240" w:lineRule="auto"/>
        <w:contextualSpacing/>
        <w:rPr>
          <w:sz w:val="24"/>
          <w:szCs w:val="24"/>
          <w:u w:val="single"/>
        </w:rPr>
      </w:pPr>
      <w:r w:rsidRPr="003750F3">
        <w:rPr>
          <w:sz w:val="24"/>
          <w:szCs w:val="24"/>
          <w:u w:val="single"/>
        </w:rPr>
        <w:t>Principal Investigators:</w:t>
      </w:r>
    </w:p>
    <w:p w14:paraId="7AF0951E" w14:textId="380DE916" w:rsidR="008E5305" w:rsidRPr="003750F3" w:rsidRDefault="008E5305" w:rsidP="008E5305">
      <w:pPr>
        <w:spacing w:line="240" w:lineRule="auto"/>
        <w:contextualSpacing/>
        <w:rPr>
          <w:sz w:val="24"/>
          <w:szCs w:val="24"/>
        </w:rPr>
      </w:pPr>
      <w:r w:rsidRPr="003750F3">
        <w:rPr>
          <w:sz w:val="24"/>
          <w:szCs w:val="24"/>
        </w:rPr>
        <w:t>Douglas J. Shinneman, PhD, Research Fire Ecologist</w:t>
      </w:r>
      <w:r w:rsidRPr="003750F3">
        <w:rPr>
          <w:sz w:val="24"/>
          <w:szCs w:val="24"/>
        </w:rPr>
        <w:br/>
        <w:t>USGS Forest and Rangeland Ecosystem Science Center</w:t>
      </w:r>
      <w:r w:rsidRPr="003750F3">
        <w:rPr>
          <w:sz w:val="24"/>
          <w:szCs w:val="24"/>
        </w:rPr>
        <w:br/>
        <w:t>Snake River Field Station, 970 Lusk St., Boise, ID 83706</w:t>
      </w:r>
      <w:r w:rsidRPr="003750F3">
        <w:rPr>
          <w:sz w:val="24"/>
          <w:szCs w:val="24"/>
        </w:rPr>
        <w:br/>
        <w:t>Phone: (208) 426-5206; email dshinneman@usgs.gov</w:t>
      </w:r>
    </w:p>
    <w:p w14:paraId="536FD1FB" w14:textId="77777777" w:rsidR="008E5305" w:rsidRPr="003750F3" w:rsidRDefault="008E5305" w:rsidP="008E5305">
      <w:pPr>
        <w:spacing w:line="240" w:lineRule="auto"/>
        <w:contextualSpacing/>
        <w:rPr>
          <w:sz w:val="24"/>
          <w:szCs w:val="24"/>
        </w:rPr>
      </w:pPr>
    </w:p>
    <w:p w14:paraId="5911F86E" w14:textId="77777777" w:rsidR="008E5305" w:rsidRPr="003750F3" w:rsidRDefault="008E5305" w:rsidP="008E5305">
      <w:pPr>
        <w:spacing w:line="240" w:lineRule="auto"/>
        <w:contextualSpacing/>
        <w:rPr>
          <w:sz w:val="24"/>
          <w:szCs w:val="24"/>
        </w:rPr>
      </w:pPr>
      <w:r w:rsidRPr="003750F3">
        <w:rPr>
          <w:sz w:val="24"/>
          <w:szCs w:val="24"/>
        </w:rPr>
        <w:t>Timothy E. Link, PhD, Professor of Hydrology</w:t>
      </w:r>
    </w:p>
    <w:p w14:paraId="21747A17" w14:textId="77777777" w:rsidR="008E5305" w:rsidRPr="003750F3" w:rsidRDefault="008E5305" w:rsidP="008E5305">
      <w:pPr>
        <w:spacing w:line="240" w:lineRule="auto"/>
        <w:contextualSpacing/>
        <w:rPr>
          <w:sz w:val="24"/>
          <w:szCs w:val="24"/>
        </w:rPr>
      </w:pPr>
      <w:r w:rsidRPr="003750F3">
        <w:rPr>
          <w:sz w:val="24"/>
          <w:szCs w:val="24"/>
        </w:rPr>
        <w:t>University of Idaho</w:t>
      </w:r>
    </w:p>
    <w:p w14:paraId="0C7C8DF0" w14:textId="77777777" w:rsidR="008E5305" w:rsidRPr="003750F3" w:rsidRDefault="008E5305" w:rsidP="008E5305">
      <w:pPr>
        <w:spacing w:line="240" w:lineRule="auto"/>
        <w:contextualSpacing/>
        <w:rPr>
          <w:sz w:val="24"/>
          <w:szCs w:val="24"/>
        </w:rPr>
      </w:pPr>
      <w:r w:rsidRPr="003750F3">
        <w:rPr>
          <w:sz w:val="24"/>
          <w:szCs w:val="24"/>
        </w:rPr>
        <w:t>College of Natural Resources</w:t>
      </w:r>
    </w:p>
    <w:p w14:paraId="215DF1E7" w14:textId="77777777" w:rsidR="008E5305" w:rsidRPr="003750F3" w:rsidRDefault="008E5305" w:rsidP="008E5305">
      <w:pPr>
        <w:spacing w:line="240" w:lineRule="auto"/>
        <w:contextualSpacing/>
        <w:rPr>
          <w:sz w:val="24"/>
          <w:szCs w:val="24"/>
        </w:rPr>
      </w:pPr>
      <w:r w:rsidRPr="003750F3">
        <w:rPr>
          <w:sz w:val="24"/>
          <w:szCs w:val="24"/>
        </w:rPr>
        <w:t>875 Perimeter Drive MS 1133</w:t>
      </w:r>
    </w:p>
    <w:p w14:paraId="2C15E9DC" w14:textId="77777777" w:rsidR="008E5305" w:rsidRPr="003750F3" w:rsidRDefault="008E5305" w:rsidP="008E5305">
      <w:pPr>
        <w:spacing w:line="240" w:lineRule="auto"/>
        <w:contextualSpacing/>
        <w:rPr>
          <w:sz w:val="24"/>
          <w:szCs w:val="24"/>
        </w:rPr>
      </w:pPr>
      <w:r w:rsidRPr="003750F3">
        <w:rPr>
          <w:sz w:val="24"/>
          <w:szCs w:val="24"/>
        </w:rPr>
        <w:t>Moscow, ID 83844-1133</w:t>
      </w:r>
    </w:p>
    <w:p w14:paraId="57EA399C" w14:textId="078DD188" w:rsidR="008E5305" w:rsidRPr="003750F3" w:rsidRDefault="008E5305" w:rsidP="008E5305">
      <w:pPr>
        <w:spacing w:line="240" w:lineRule="auto"/>
        <w:contextualSpacing/>
        <w:rPr>
          <w:sz w:val="24"/>
          <w:szCs w:val="24"/>
        </w:rPr>
      </w:pPr>
    </w:p>
    <w:p w14:paraId="6F3B937F" w14:textId="384697C5" w:rsidR="007B7045" w:rsidRPr="003750F3" w:rsidRDefault="007B7045" w:rsidP="007B7045">
      <w:pPr>
        <w:tabs>
          <w:tab w:val="left" w:pos="1"/>
          <w:tab w:val="left" w:pos="360"/>
        </w:tabs>
        <w:contextualSpacing/>
        <w:rPr>
          <w:sz w:val="24"/>
          <w:szCs w:val="24"/>
          <w:lang w:eastAsia="ja-JP"/>
        </w:rPr>
      </w:pPr>
      <w:r w:rsidRPr="003750F3">
        <w:rPr>
          <w:sz w:val="24"/>
          <w:szCs w:val="24"/>
        </w:rPr>
        <w:t>Additional team members: Kathleen Kavanagh (Texas</w:t>
      </w:r>
      <w:r w:rsidR="00AA6483" w:rsidRPr="003750F3">
        <w:rPr>
          <w:sz w:val="24"/>
          <w:szCs w:val="24"/>
        </w:rPr>
        <w:t xml:space="preserve"> A&amp;M University</w:t>
      </w:r>
      <w:r w:rsidRPr="003750F3">
        <w:rPr>
          <w:sz w:val="24"/>
          <w:szCs w:val="24"/>
        </w:rPr>
        <w:t xml:space="preserve">); Eva Strand (University of Idaho); Susan McIlroy (U.S. Geological Survey); Scott Powell (Montana State University); Robert Scheller (Portland State University); John Campbell (Oregon State University); </w:t>
      </w:r>
      <w:r w:rsidRPr="003750F3">
        <w:rPr>
          <w:sz w:val="24"/>
          <w:szCs w:val="24"/>
          <w:lang w:eastAsia="ja-JP"/>
        </w:rPr>
        <w:t xml:space="preserve">Daniel Marks, Mark </w:t>
      </w:r>
      <w:proofErr w:type="spellStart"/>
      <w:r w:rsidRPr="003750F3">
        <w:rPr>
          <w:sz w:val="24"/>
          <w:szCs w:val="24"/>
          <w:lang w:eastAsia="ja-JP"/>
        </w:rPr>
        <w:t>Seyfried</w:t>
      </w:r>
      <w:proofErr w:type="spellEnd"/>
      <w:r w:rsidRPr="003750F3">
        <w:rPr>
          <w:sz w:val="24"/>
          <w:szCs w:val="24"/>
          <w:lang w:eastAsia="ja-JP"/>
        </w:rPr>
        <w:t xml:space="preserve">, and Adam </w:t>
      </w:r>
      <w:proofErr w:type="spellStart"/>
      <w:r w:rsidRPr="003750F3">
        <w:rPr>
          <w:sz w:val="24"/>
          <w:szCs w:val="24"/>
          <w:lang w:eastAsia="ja-JP"/>
        </w:rPr>
        <w:t>Winstral</w:t>
      </w:r>
      <w:proofErr w:type="spellEnd"/>
      <w:r w:rsidRPr="003750F3">
        <w:rPr>
          <w:sz w:val="24"/>
          <w:szCs w:val="24"/>
          <w:lang w:eastAsia="ja-JP"/>
        </w:rPr>
        <w:t xml:space="preserve"> (Agricultural Research Service, Northwest Watershed Research Center)</w:t>
      </w:r>
    </w:p>
    <w:p w14:paraId="66ABFDFC" w14:textId="77777777" w:rsidR="007B7045" w:rsidRPr="003750F3" w:rsidRDefault="007B7045" w:rsidP="008E5305">
      <w:pPr>
        <w:spacing w:line="240" w:lineRule="auto"/>
        <w:contextualSpacing/>
        <w:rPr>
          <w:sz w:val="24"/>
          <w:szCs w:val="24"/>
        </w:rPr>
      </w:pPr>
    </w:p>
    <w:p w14:paraId="5487A7BD" w14:textId="2E5926AF" w:rsidR="008E5305" w:rsidRPr="003750F3" w:rsidRDefault="008E5305" w:rsidP="008E5305">
      <w:pPr>
        <w:spacing w:line="240" w:lineRule="auto"/>
        <w:contextualSpacing/>
        <w:rPr>
          <w:sz w:val="24"/>
          <w:szCs w:val="24"/>
          <w:u w:val="single"/>
        </w:rPr>
      </w:pPr>
      <w:r w:rsidRPr="003750F3">
        <w:rPr>
          <w:sz w:val="24"/>
          <w:szCs w:val="24"/>
          <w:u w:val="single"/>
        </w:rPr>
        <w:t>Agreement number:</w:t>
      </w:r>
      <w:r w:rsidR="00B4721A" w:rsidRPr="003750F3">
        <w:rPr>
          <w:sz w:val="24"/>
          <w:szCs w:val="24"/>
          <w:u w:val="single"/>
        </w:rPr>
        <w:t xml:space="preserve"> </w:t>
      </w:r>
      <w:r w:rsidRPr="003750F3">
        <w:rPr>
          <w:sz w:val="24"/>
          <w:szCs w:val="24"/>
        </w:rPr>
        <w:t>G14AP00153</w:t>
      </w:r>
    </w:p>
    <w:p w14:paraId="733AEFEC" w14:textId="77777777" w:rsidR="008E5305" w:rsidRPr="003750F3" w:rsidRDefault="008E5305" w:rsidP="008E5305">
      <w:pPr>
        <w:spacing w:line="240" w:lineRule="auto"/>
        <w:contextualSpacing/>
        <w:rPr>
          <w:sz w:val="24"/>
          <w:szCs w:val="24"/>
        </w:rPr>
      </w:pPr>
    </w:p>
    <w:p w14:paraId="007FCCBE" w14:textId="7EAAF192" w:rsidR="008E5305" w:rsidRPr="003750F3" w:rsidRDefault="008E5305" w:rsidP="005B2E1F">
      <w:pPr>
        <w:spacing w:line="240" w:lineRule="auto"/>
        <w:contextualSpacing/>
        <w:rPr>
          <w:sz w:val="24"/>
          <w:szCs w:val="24"/>
          <w:u w:val="single"/>
        </w:rPr>
      </w:pPr>
      <w:r w:rsidRPr="003750F3">
        <w:rPr>
          <w:sz w:val="24"/>
          <w:szCs w:val="24"/>
          <w:u w:val="single"/>
        </w:rPr>
        <w:t>Date of report</w:t>
      </w:r>
      <w:r w:rsidR="00B4721A" w:rsidRPr="003750F3">
        <w:rPr>
          <w:sz w:val="24"/>
          <w:szCs w:val="24"/>
          <w:u w:val="single"/>
        </w:rPr>
        <w:t>:</w:t>
      </w:r>
      <w:r w:rsidR="00B4721A" w:rsidRPr="003750F3">
        <w:rPr>
          <w:sz w:val="24"/>
          <w:szCs w:val="24"/>
        </w:rPr>
        <w:t xml:space="preserve"> </w:t>
      </w:r>
      <w:r w:rsidRPr="003750F3">
        <w:rPr>
          <w:sz w:val="24"/>
          <w:szCs w:val="24"/>
        </w:rPr>
        <w:t>April 3, 2017 (for period covering June 25, 2016-April 3, 2017)</w:t>
      </w:r>
    </w:p>
    <w:p w14:paraId="51C819E5" w14:textId="77777777" w:rsidR="005B2E1F" w:rsidRPr="003750F3" w:rsidRDefault="005B2E1F" w:rsidP="005B2E1F">
      <w:pPr>
        <w:spacing w:line="240" w:lineRule="auto"/>
        <w:contextualSpacing/>
        <w:rPr>
          <w:sz w:val="24"/>
          <w:szCs w:val="24"/>
        </w:rPr>
      </w:pPr>
    </w:p>
    <w:p w14:paraId="2F68A867" w14:textId="5EDCFFDC" w:rsidR="005815B5" w:rsidRPr="003750F3" w:rsidRDefault="009C4ADD" w:rsidP="005815B5">
      <w:pPr>
        <w:autoSpaceDE w:val="0"/>
        <w:autoSpaceDN w:val="0"/>
        <w:adjustRightInd w:val="0"/>
        <w:spacing w:after="0" w:line="240" w:lineRule="auto"/>
        <w:rPr>
          <w:rFonts w:cs="Times New Roman"/>
          <w:b/>
          <w:sz w:val="24"/>
          <w:szCs w:val="24"/>
        </w:rPr>
      </w:pPr>
      <w:r w:rsidRPr="003750F3">
        <w:rPr>
          <w:rFonts w:cs="Times New Roman"/>
          <w:b/>
          <w:sz w:val="24"/>
          <w:szCs w:val="24"/>
        </w:rPr>
        <w:t>2</w:t>
      </w:r>
      <w:r w:rsidR="005815B5" w:rsidRPr="003750F3">
        <w:rPr>
          <w:rFonts w:cs="Times New Roman"/>
          <w:b/>
          <w:sz w:val="24"/>
          <w:szCs w:val="24"/>
        </w:rPr>
        <w:t>. PUBLIC SUMMARY</w:t>
      </w:r>
    </w:p>
    <w:p w14:paraId="06ED7638" w14:textId="77777777" w:rsidR="005815B5" w:rsidRPr="003750F3" w:rsidRDefault="005815B5" w:rsidP="005815B5">
      <w:pPr>
        <w:autoSpaceDE w:val="0"/>
        <w:autoSpaceDN w:val="0"/>
        <w:adjustRightInd w:val="0"/>
        <w:spacing w:after="0" w:line="240" w:lineRule="auto"/>
        <w:rPr>
          <w:rFonts w:cs="Times New Roman"/>
          <w:b/>
          <w:sz w:val="24"/>
          <w:szCs w:val="24"/>
        </w:rPr>
      </w:pPr>
    </w:p>
    <w:p w14:paraId="56CD8738" w14:textId="06E7E0C6" w:rsidR="009C4ADD" w:rsidRPr="003750F3" w:rsidRDefault="009C4ADD" w:rsidP="005815B5">
      <w:pPr>
        <w:autoSpaceDE w:val="0"/>
        <w:autoSpaceDN w:val="0"/>
        <w:adjustRightInd w:val="0"/>
        <w:spacing w:after="0" w:line="240" w:lineRule="auto"/>
        <w:rPr>
          <w:rFonts w:cs="Times New Roman"/>
          <w:b/>
          <w:sz w:val="24"/>
          <w:szCs w:val="24"/>
        </w:rPr>
      </w:pPr>
      <w:r w:rsidRPr="003750F3">
        <w:rPr>
          <w:rFonts w:cs="Times New Roman"/>
          <w:b/>
          <w:sz w:val="24"/>
          <w:szCs w:val="24"/>
        </w:rPr>
        <w:t>3. TEHCNICAL SUMMARY</w:t>
      </w:r>
    </w:p>
    <w:p w14:paraId="5F5079A1" w14:textId="77777777" w:rsidR="005815B5" w:rsidRPr="003750F3" w:rsidRDefault="005815B5" w:rsidP="005815B5">
      <w:pPr>
        <w:autoSpaceDE w:val="0"/>
        <w:autoSpaceDN w:val="0"/>
        <w:adjustRightInd w:val="0"/>
        <w:spacing w:after="0" w:line="240" w:lineRule="auto"/>
        <w:rPr>
          <w:rFonts w:cs="Times New Roman"/>
          <w:b/>
          <w:sz w:val="24"/>
          <w:szCs w:val="24"/>
        </w:rPr>
      </w:pPr>
    </w:p>
    <w:p w14:paraId="76EEB05B" w14:textId="7D2AE848" w:rsidR="00F72C2F" w:rsidRPr="003750F3" w:rsidRDefault="005749BE" w:rsidP="005815B5">
      <w:pPr>
        <w:autoSpaceDE w:val="0"/>
        <w:autoSpaceDN w:val="0"/>
        <w:adjustRightInd w:val="0"/>
        <w:spacing w:after="0" w:line="240" w:lineRule="auto"/>
        <w:rPr>
          <w:rFonts w:cs="Times New Roman"/>
          <w:b/>
          <w:sz w:val="24"/>
          <w:szCs w:val="24"/>
        </w:rPr>
      </w:pPr>
      <w:r w:rsidRPr="003750F3">
        <w:rPr>
          <w:rFonts w:cs="Times New Roman"/>
          <w:b/>
          <w:sz w:val="24"/>
          <w:szCs w:val="24"/>
        </w:rPr>
        <w:t>4. PURPOSE</w:t>
      </w:r>
      <w:r w:rsidR="00F72C2F" w:rsidRPr="003750F3">
        <w:rPr>
          <w:rFonts w:cs="Times New Roman"/>
          <w:b/>
          <w:sz w:val="24"/>
          <w:szCs w:val="24"/>
        </w:rPr>
        <w:t xml:space="preserve"> </w:t>
      </w:r>
      <w:r w:rsidRPr="003750F3">
        <w:rPr>
          <w:rFonts w:cs="Times New Roman"/>
          <w:b/>
          <w:sz w:val="24"/>
          <w:szCs w:val="24"/>
        </w:rPr>
        <w:t>AND OBJECTIVES</w:t>
      </w:r>
    </w:p>
    <w:p w14:paraId="1B6F6C1D" w14:textId="3C139CC5" w:rsidR="00B5198E" w:rsidRPr="003750F3" w:rsidRDefault="006C662F" w:rsidP="00B5198E">
      <w:pPr>
        <w:tabs>
          <w:tab w:val="left" w:pos="360"/>
          <w:tab w:val="left" w:pos="432"/>
        </w:tabs>
        <w:contextualSpacing/>
        <w:rPr>
          <w:rFonts w:eastAsia="MS Mincho"/>
          <w:sz w:val="24"/>
          <w:szCs w:val="24"/>
        </w:rPr>
      </w:pPr>
      <w:r w:rsidRPr="003750F3">
        <w:rPr>
          <w:sz w:val="24"/>
          <w:szCs w:val="24"/>
        </w:rPr>
        <w:tab/>
      </w:r>
      <w:r w:rsidR="00B5198E" w:rsidRPr="003750F3">
        <w:rPr>
          <w:sz w:val="24"/>
          <w:szCs w:val="24"/>
        </w:rPr>
        <w:t>Quaking aspen (</w:t>
      </w:r>
      <w:proofErr w:type="spellStart"/>
      <w:r w:rsidR="00B5198E" w:rsidRPr="003750F3">
        <w:rPr>
          <w:i/>
          <w:sz w:val="24"/>
          <w:szCs w:val="24"/>
        </w:rPr>
        <w:t>Populus</w:t>
      </w:r>
      <w:proofErr w:type="spellEnd"/>
      <w:r w:rsidR="00B5198E" w:rsidRPr="003750F3">
        <w:rPr>
          <w:i/>
          <w:sz w:val="24"/>
          <w:szCs w:val="24"/>
        </w:rPr>
        <w:t xml:space="preserve"> </w:t>
      </w:r>
      <w:proofErr w:type="spellStart"/>
      <w:r w:rsidR="00B5198E" w:rsidRPr="003750F3">
        <w:rPr>
          <w:i/>
          <w:sz w:val="24"/>
          <w:szCs w:val="24"/>
        </w:rPr>
        <w:t>tremuloides</w:t>
      </w:r>
      <w:proofErr w:type="spellEnd"/>
      <w:r w:rsidR="00B5198E" w:rsidRPr="003750F3">
        <w:rPr>
          <w:sz w:val="24"/>
          <w:szCs w:val="24"/>
        </w:rPr>
        <w:t xml:space="preserve">) is a keystone species that is </w:t>
      </w:r>
      <w:r w:rsidR="00AA6483" w:rsidRPr="003750F3">
        <w:rPr>
          <w:sz w:val="24"/>
          <w:szCs w:val="24"/>
        </w:rPr>
        <w:t xml:space="preserve">thought to be </w:t>
      </w:r>
      <w:r w:rsidR="00B5198E" w:rsidRPr="003750F3">
        <w:rPr>
          <w:sz w:val="24"/>
          <w:szCs w:val="24"/>
        </w:rPr>
        <w:t>in decline across much of the western United States due to fire suppression, severe drought, herbivory, conifer competition, and mortality from disease and insects</w:t>
      </w:r>
      <w:r w:rsidR="001A2AC9" w:rsidRPr="003750F3">
        <w:rPr>
          <w:sz w:val="24"/>
          <w:szCs w:val="24"/>
        </w:rPr>
        <w:t xml:space="preserve"> (XXXX)</w:t>
      </w:r>
      <w:r w:rsidR="00B5198E" w:rsidRPr="003750F3">
        <w:rPr>
          <w:sz w:val="24"/>
          <w:szCs w:val="24"/>
        </w:rPr>
        <w:t xml:space="preserve">. As the only deciduous tree species with substantial extent in the western mountains, aspen communities are considered “biological hotspots” (Chong et al. 2001), and their continued decline is expected to result in cascading losses of animal and plant species in the region (Campbell and </w:t>
      </w:r>
      <w:proofErr w:type="spellStart"/>
      <w:r w:rsidR="00B5198E" w:rsidRPr="003750F3">
        <w:rPr>
          <w:sz w:val="24"/>
          <w:szCs w:val="24"/>
        </w:rPr>
        <w:t>Bartos</w:t>
      </w:r>
      <w:proofErr w:type="spellEnd"/>
      <w:r w:rsidR="00B5198E" w:rsidRPr="003750F3">
        <w:rPr>
          <w:sz w:val="24"/>
          <w:szCs w:val="24"/>
        </w:rPr>
        <w:t xml:space="preserve"> 2001). </w:t>
      </w:r>
      <w:r w:rsidR="003750F3" w:rsidRPr="003750F3">
        <w:rPr>
          <w:sz w:val="24"/>
          <w:szCs w:val="24"/>
        </w:rPr>
        <w:t xml:space="preserve"> </w:t>
      </w:r>
      <w:r w:rsidR="00B5198E" w:rsidRPr="003750F3">
        <w:rPr>
          <w:sz w:val="24"/>
          <w:szCs w:val="24"/>
        </w:rPr>
        <w:t xml:space="preserve">Aspen is also economically and socially important </w:t>
      </w:r>
      <w:r w:rsidR="00F02872" w:rsidRPr="003750F3">
        <w:rPr>
          <w:sz w:val="24"/>
          <w:szCs w:val="24"/>
        </w:rPr>
        <w:t>in the western U.S.</w:t>
      </w:r>
      <w:r w:rsidR="00B5198E" w:rsidRPr="003750F3">
        <w:rPr>
          <w:sz w:val="24"/>
          <w:szCs w:val="24"/>
        </w:rPr>
        <w:t>, producing high quality forage for livestock and wildlife (</w:t>
      </w:r>
      <w:proofErr w:type="spellStart"/>
      <w:r w:rsidR="00B5198E" w:rsidRPr="003750F3">
        <w:rPr>
          <w:sz w:val="24"/>
          <w:szCs w:val="24"/>
        </w:rPr>
        <w:t>Mueggler</w:t>
      </w:r>
      <w:proofErr w:type="spellEnd"/>
      <w:r w:rsidR="00B5198E" w:rsidRPr="003750F3">
        <w:rPr>
          <w:sz w:val="24"/>
          <w:szCs w:val="24"/>
        </w:rPr>
        <w:t xml:space="preserve"> 1988), drawing tourists, and </w:t>
      </w:r>
      <w:r w:rsidR="00B5198E" w:rsidRPr="003750F3">
        <w:rPr>
          <w:rFonts w:eastAsia="MS Mincho"/>
          <w:sz w:val="24"/>
          <w:szCs w:val="24"/>
        </w:rPr>
        <w:t>improving local economies</w:t>
      </w:r>
      <w:r w:rsidR="00B5198E" w:rsidRPr="003750F3">
        <w:rPr>
          <w:sz w:val="24"/>
          <w:szCs w:val="24"/>
        </w:rPr>
        <w:t xml:space="preserve"> (McCool</w:t>
      </w:r>
      <w:r w:rsidR="00B5198E" w:rsidRPr="003750F3">
        <w:rPr>
          <w:rFonts w:eastAsia="MS Mincho"/>
          <w:sz w:val="24"/>
          <w:szCs w:val="24"/>
        </w:rPr>
        <w:t xml:space="preserve"> 2001). Aspen locales are also often sources for streamflow generation, and aspen decline coupled with climate warming and changing precipitation regimes will alter water </w:t>
      </w:r>
      <w:r w:rsidR="00B5198E" w:rsidRPr="003750F3">
        <w:rPr>
          <w:rFonts w:eastAsia="MS Mincho"/>
          <w:sz w:val="24"/>
          <w:szCs w:val="24"/>
        </w:rPr>
        <w:lastRenderedPageBreak/>
        <w:t>balance dynamics. For these reasons, land managers have put a hig</w:t>
      </w:r>
      <w:r w:rsidR="00AA6483" w:rsidRPr="003750F3">
        <w:rPr>
          <w:rFonts w:eastAsia="MS Mincho"/>
          <w:sz w:val="24"/>
          <w:szCs w:val="24"/>
        </w:rPr>
        <w:t xml:space="preserve">h priority on aspen </w:t>
      </w:r>
      <w:r w:rsidR="001A2AC9" w:rsidRPr="003750F3">
        <w:rPr>
          <w:rFonts w:eastAsia="MS Mincho"/>
          <w:sz w:val="24"/>
          <w:szCs w:val="24"/>
        </w:rPr>
        <w:t xml:space="preserve">conservation and </w:t>
      </w:r>
      <w:r w:rsidR="00AA6483" w:rsidRPr="003750F3">
        <w:rPr>
          <w:rFonts w:eastAsia="MS Mincho"/>
          <w:sz w:val="24"/>
          <w:szCs w:val="24"/>
        </w:rPr>
        <w:t>restoration</w:t>
      </w:r>
      <w:r w:rsidR="00B5198E" w:rsidRPr="003750F3">
        <w:rPr>
          <w:rFonts w:eastAsia="MS Mincho"/>
          <w:sz w:val="24"/>
          <w:szCs w:val="24"/>
        </w:rPr>
        <w:t>.</w:t>
      </w:r>
      <w:r w:rsidR="00AA6483" w:rsidRPr="003750F3">
        <w:rPr>
          <w:rFonts w:eastAsia="MS Mincho"/>
          <w:sz w:val="24"/>
          <w:szCs w:val="24"/>
        </w:rPr>
        <w:t xml:space="preserve">  However, understanding how climate change will affect aspen communities </w:t>
      </w:r>
      <w:r w:rsidR="001A2AC9" w:rsidRPr="003750F3">
        <w:rPr>
          <w:rFonts w:eastAsia="MS Mincho"/>
          <w:sz w:val="24"/>
          <w:szCs w:val="24"/>
        </w:rPr>
        <w:t xml:space="preserve">over time will be critical to their future management and will improve chances for successful restoration.  </w:t>
      </w:r>
    </w:p>
    <w:p w14:paraId="36FC3EEB" w14:textId="2EBDCF77" w:rsidR="006C662F" w:rsidRPr="003750F3" w:rsidRDefault="00B5198E" w:rsidP="006C662F">
      <w:pPr>
        <w:tabs>
          <w:tab w:val="left" w:pos="360"/>
        </w:tabs>
        <w:contextualSpacing/>
        <w:rPr>
          <w:sz w:val="24"/>
          <w:szCs w:val="24"/>
        </w:rPr>
      </w:pPr>
      <w:r w:rsidRPr="003750F3">
        <w:rPr>
          <w:rFonts w:eastAsia="MS Mincho"/>
          <w:sz w:val="24"/>
          <w:szCs w:val="24"/>
        </w:rPr>
        <w:tab/>
      </w:r>
      <w:r w:rsidR="00952ACC" w:rsidRPr="003750F3">
        <w:rPr>
          <w:sz w:val="24"/>
          <w:szCs w:val="24"/>
        </w:rPr>
        <w:t xml:space="preserve">In general, plant species and natural communities are expected to shift </w:t>
      </w:r>
      <w:r w:rsidR="003750F3" w:rsidRPr="003750F3">
        <w:rPr>
          <w:sz w:val="24"/>
          <w:szCs w:val="24"/>
        </w:rPr>
        <w:t xml:space="preserve">their </w:t>
      </w:r>
      <w:r w:rsidR="00952ACC" w:rsidRPr="003750F3">
        <w:rPr>
          <w:sz w:val="24"/>
          <w:szCs w:val="24"/>
        </w:rPr>
        <w:t xml:space="preserve">distributions </w:t>
      </w:r>
      <w:proofErr w:type="gramStart"/>
      <w:r w:rsidR="00952ACC" w:rsidRPr="003750F3">
        <w:rPr>
          <w:sz w:val="24"/>
          <w:szCs w:val="24"/>
        </w:rPr>
        <w:t>over</w:t>
      </w:r>
      <w:proofErr w:type="gramEnd"/>
      <w:r w:rsidR="00952ACC" w:rsidRPr="003750F3">
        <w:rPr>
          <w:sz w:val="24"/>
          <w:szCs w:val="24"/>
        </w:rPr>
        <w:t xml:space="preserve"> time as climate change alters plant-water relationships (Lutz et al. 2010, </w:t>
      </w:r>
      <w:proofErr w:type="spellStart"/>
      <w:r w:rsidR="00952ACC" w:rsidRPr="003750F3">
        <w:rPr>
          <w:sz w:val="24"/>
          <w:szCs w:val="24"/>
        </w:rPr>
        <w:t>Crimmins</w:t>
      </w:r>
      <w:proofErr w:type="spellEnd"/>
      <w:r w:rsidR="00952ACC" w:rsidRPr="003750F3">
        <w:rPr>
          <w:sz w:val="24"/>
          <w:szCs w:val="24"/>
        </w:rPr>
        <w:t xml:space="preserve"> et al. 2011).  </w:t>
      </w:r>
      <w:r w:rsidR="001A2AC9" w:rsidRPr="003750F3">
        <w:rPr>
          <w:sz w:val="24"/>
          <w:szCs w:val="24"/>
        </w:rPr>
        <w:t xml:space="preserve">However, climate change has already influenced aspen forest succession and productivity through drought- and heat-induced disturbance events, including sudden aspen dieback (SAD; XXXX).  Such events may be harbingers of future decline in aspen populations, </w:t>
      </w:r>
      <w:r w:rsidR="00AA6483" w:rsidRPr="003750F3">
        <w:rPr>
          <w:sz w:val="24"/>
          <w:szCs w:val="24"/>
        </w:rPr>
        <w:t xml:space="preserve">and </w:t>
      </w:r>
      <w:r w:rsidR="001A2AC9" w:rsidRPr="003750F3">
        <w:rPr>
          <w:sz w:val="24"/>
          <w:szCs w:val="24"/>
        </w:rPr>
        <w:t xml:space="preserve">some </w:t>
      </w:r>
      <w:r w:rsidR="00AA6483" w:rsidRPr="003750F3">
        <w:rPr>
          <w:sz w:val="24"/>
          <w:szCs w:val="24"/>
        </w:rPr>
        <w:t xml:space="preserve">climate-change predictions </w:t>
      </w:r>
      <w:r w:rsidR="001A2AC9" w:rsidRPr="003750F3">
        <w:rPr>
          <w:sz w:val="24"/>
          <w:szCs w:val="24"/>
        </w:rPr>
        <w:t>suggest</w:t>
      </w:r>
      <w:r w:rsidR="00AA6483" w:rsidRPr="003750F3">
        <w:rPr>
          <w:sz w:val="24"/>
          <w:szCs w:val="24"/>
        </w:rPr>
        <w:t xml:space="preserve"> that within 50 years approximately 40% of western aspen stands will no longer have a suitable climate</w:t>
      </w:r>
      <w:r w:rsidR="001A2AC9" w:rsidRPr="003750F3">
        <w:rPr>
          <w:sz w:val="24"/>
          <w:szCs w:val="24"/>
        </w:rPr>
        <w:t xml:space="preserve"> (</w:t>
      </w:r>
      <w:proofErr w:type="spellStart"/>
      <w:r w:rsidR="001A2AC9" w:rsidRPr="003750F3">
        <w:rPr>
          <w:sz w:val="24"/>
          <w:szCs w:val="24"/>
        </w:rPr>
        <w:t>Rehfeldt</w:t>
      </w:r>
      <w:proofErr w:type="spellEnd"/>
      <w:r w:rsidR="001A2AC9" w:rsidRPr="003750F3">
        <w:rPr>
          <w:sz w:val="24"/>
          <w:szCs w:val="24"/>
        </w:rPr>
        <w:t xml:space="preserve"> et al. 2009)</w:t>
      </w:r>
      <w:r w:rsidR="00AA6483" w:rsidRPr="003750F3">
        <w:rPr>
          <w:sz w:val="24"/>
          <w:szCs w:val="24"/>
        </w:rPr>
        <w:t>.</w:t>
      </w:r>
      <w:r w:rsidR="001A2AC9" w:rsidRPr="003750F3">
        <w:rPr>
          <w:sz w:val="24"/>
          <w:szCs w:val="24"/>
        </w:rPr>
        <w:t xml:space="preserve">  </w:t>
      </w:r>
      <w:r w:rsidR="006C662F" w:rsidRPr="003750F3">
        <w:rPr>
          <w:sz w:val="24"/>
          <w:szCs w:val="24"/>
        </w:rPr>
        <w:t xml:space="preserve">However, fundamental questions remain about the linkages between climate and biophysical </w:t>
      </w:r>
      <w:r w:rsidR="001A2AC9" w:rsidRPr="003750F3">
        <w:rPr>
          <w:sz w:val="24"/>
          <w:szCs w:val="24"/>
        </w:rPr>
        <w:t xml:space="preserve">causal mechanisms driving such forest </w:t>
      </w:r>
      <w:r w:rsidR="006C662F" w:rsidRPr="003750F3">
        <w:rPr>
          <w:sz w:val="24"/>
          <w:szCs w:val="24"/>
        </w:rPr>
        <w:t xml:space="preserve">mortality events (Allen et al. 2010). This critical knowledge gap makes it difficult to estimate the spatiotemporal extent and productivity of future forests.  In particular, it is not clear how </w:t>
      </w:r>
      <w:r w:rsidR="001A2AC9" w:rsidRPr="003750F3">
        <w:rPr>
          <w:sz w:val="24"/>
          <w:szCs w:val="24"/>
        </w:rPr>
        <w:t xml:space="preserve">specific </w:t>
      </w:r>
      <w:r w:rsidR="006C662F" w:rsidRPr="003750F3">
        <w:rPr>
          <w:sz w:val="24"/>
          <w:szCs w:val="24"/>
        </w:rPr>
        <w:t xml:space="preserve">climate change </w:t>
      </w:r>
      <w:r w:rsidR="001A2AC9" w:rsidRPr="003750F3">
        <w:rPr>
          <w:sz w:val="24"/>
          <w:szCs w:val="24"/>
        </w:rPr>
        <w:t>patterns</w:t>
      </w:r>
      <w:r w:rsidR="00AA6483" w:rsidRPr="003750F3">
        <w:rPr>
          <w:sz w:val="24"/>
          <w:szCs w:val="24"/>
        </w:rPr>
        <w:t xml:space="preserve"> </w:t>
      </w:r>
      <w:r w:rsidR="001A2AC9" w:rsidRPr="003750F3">
        <w:rPr>
          <w:sz w:val="24"/>
          <w:szCs w:val="24"/>
        </w:rPr>
        <w:t xml:space="preserve">(e.g., diminishing snowpack) </w:t>
      </w:r>
      <w:r w:rsidR="006C662F" w:rsidRPr="003750F3">
        <w:rPr>
          <w:sz w:val="24"/>
          <w:szCs w:val="24"/>
        </w:rPr>
        <w:t xml:space="preserve">and altered disturbance regimes </w:t>
      </w:r>
      <w:r w:rsidR="001A2AC9" w:rsidRPr="003750F3">
        <w:rPr>
          <w:sz w:val="24"/>
          <w:szCs w:val="24"/>
        </w:rPr>
        <w:t xml:space="preserve">(e.g., fire) </w:t>
      </w:r>
      <w:r w:rsidR="006C662F" w:rsidRPr="003750F3">
        <w:rPr>
          <w:sz w:val="24"/>
          <w:szCs w:val="24"/>
        </w:rPr>
        <w:t>will interact to influence rates and patterns of ecological change</w:t>
      </w:r>
      <w:r w:rsidR="003750F3">
        <w:rPr>
          <w:sz w:val="24"/>
          <w:szCs w:val="24"/>
        </w:rPr>
        <w:t xml:space="preserve"> in aspen, and how that change will affect critical ecosystem services (e.g., streamflow)</w:t>
      </w:r>
      <w:r w:rsidR="006C662F" w:rsidRPr="003750F3">
        <w:rPr>
          <w:sz w:val="24"/>
          <w:szCs w:val="24"/>
        </w:rPr>
        <w:t xml:space="preserve">.  </w:t>
      </w:r>
    </w:p>
    <w:p w14:paraId="64BCD205" w14:textId="0C5E3015" w:rsidR="006C662F" w:rsidRPr="003750F3" w:rsidRDefault="006C662F" w:rsidP="00AA6483">
      <w:pPr>
        <w:tabs>
          <w:tab w:val="left" w:pos="360"/>
          <w:tab w:val="left" w:pos="432"/>
        </w:tabs>
        <w:contextualSpacing/>
        <w:rPr>
          <w:sz w:val="24"/>
          <w:szCs w:val="24"/>
        </w:rPr>
      </w:pPr>
      <w:r w:rsidRPr="003750F3">
        <w:rPr>
          <w:sz w:val="24"/>
          <w:szCs w:val="24"/>
        </w:rPr>
        <w:tab/>
      </w:r>
      <w:r w:rsidR="00B5198E" w:rsidRPr="003750F3">
        <w:rPr>
          <w:sz w:val="24"/>
          <w:szCs w:val="24"/>
        </w:rPr>
        <w:tab/>
      </w:r>
      <w:r w:rsidRPr="003750F3">
        <w:rPr>
          <w:sz w:val="24"/>
          <w:szCs w:val="24"/>
        </w:rPr>
        <w:t xml:space="preserve">There are several lines of evidence that indicate that the moisture subsidy from localized snow redistribution may be essential to aspen productivity and survival in semi-arid or seasonally-arid ecosystems. First, aspen </w:t>
      </w:r>
      <w:proofErr w:type="gramStart"/>
      <w:r w:rsidRPr="003750F3">
        <w:rPr>
          <w:sz w:val="24"/>
          <w:szCs w:val="24"/>
        </w:rPr>
        <w:t>is  not</w:t>
      </w:r>
      <w:proofErr w:type="gramEnd"/>
      <w:r w:rsidRPr="003750F3">
        <w:rPr>
          <w:sz w:val="24"/>
          <w:szCs w:val="24"/>
        </w:rPr>
        <w:t xml:space="preserve"> drought-tolerant (</w:t>
      </w:r>
      <w:proofErr w:type="spellStart"/>
      <w:r w:rsidRPr="003750F3">
        <w:rPr>
          <w:sz w:val="24"/>
          <w:szCs w:val="24"/>
        </w:rPr>
        <w:t>Lieffers</w:t>
      </w:r>
      <w:proofErr w:type="spellEnd"/>
      <w:r w:rsidRPr="003750F3">
        <w:rPr>
          <w:sz w:val="24"/>
          <w:szCs w:val="24"/>
        </w:rPr>
        <w:t xml:space="preserve"> et al. 2001) and relies on adequate soil moisture to remain productive throughout the growing season. </w:t>
      </w:r>
      <w:r w:rsidR="003750F3" w:rsidRPr="003750F3">
        <w:rPr>
          <w:sz w:val="24"/>
          <w:szCs w:val="24"/>
        </w:rPr>
        <w:t xml:space="preserve"> Thus, a</w:t>
      </w:r>
      <w:r w:rsidRPr="003750F3">
        <w:rPr>
          <w:sz w:val="24"/>
          <w:szCs w:val="24"/>
        </w:rPr>
        <w:t>nnual changes in the timing</w:t>
      </w:r>
      <w:r w:rsidR="003750F3" w:rsidRPr="003750F3">
        <w:rPr>
          <w:sz w:val="24"/>
          <w:szCs w:val="24"/>
        </w:rPr>
        <w:t xml:space="preserve"> and amount of precipitation could potentially</w:t>
      </w:r>
      <w:r w:rsidRPr="003750F3">
        <w:rPr>
          <w:sz w:val="24"/>
          <w:szCs w:val="24"/>
        </w:rPr>
        <w:t xml:space="preserve"> lead to large changes in aspen productivity. Second, snow redistribution in complex terrain leads to spatiotemporal variations in water input to soils, as snowdrifts increase effective precipitation in leeward areas and reduce precipitation on wind-scoured ridgetops (</w:t>
      </w:r>
      <w:proofErr w:type="spellStart"/>
      <w:r w:rsidRPr="003750F3">
        <w:rPr>
          <w:sz w:val="24"/>
          <w:szCs w:val="24"/>
        </w:rPr>
        <w:t>Winstral</w:t>
      </w:r>
      <w:proofErr w:type="spellEnd"/>
      <w:r w:rsidRPr="003750F3">
        <w:rPr>
          <w:sz w:val="24"/>
          <w:szCs w:val="24"/>
        </w:rPr>
        <w:t xml:space="preserve"> and Marks 2002). Third, plants located below large snowdrifts benefit from snow melt since soil moisture remains elevated into the growing season (</w:t>
      </w:r>
      <w:proofErr w:type="spellStart"/>
      <w:r w:rsidRPr="003750F3">
        <w:rPr>
          <w:sz w:val="24"/>
          <w:szCs w:val="24"/>
        </w:rPr>
        <w:t>Oberbauer</w:t>
      </w:r>
      <w:proofErr w:type="spellEnd"/>
      <w:r w:rsidRPr="003750F3">
        <w:rPr>
          <w:sz w:val="24"/>
          <w:szCs w:val="24"/>
        </w:rPr>
        <w:t xml:space="preserve"> and Billings 1981, </w:t>
      </w:r>
      <w:proofErr w:type="spellStart"/>
      <w:r w:rsidRPr="003750F3">
        <w:rPr>
          <w:sz w:val="24"/>
          <w:szCs w:val="24"/>
        </w:rPr>
        <w:t>Seyfried</w:t>
      </w:r>
      <w:proofErr w:type="spellEnd"/>
      <w:r w:rsidRPr="003750F3">
        <w:rPr>
          <w:sz w:val="24"/>
          <w:szCs w:val="24"/>
        </w:rPr>
        <w:t xml:space="preserve"> et al. 2009). Finally, current distributions of stands predisposed to drought are predominately located at low elevations with south-southwestern aspects (Worrall et al. 2008; 2010), where a shift from a snow to a rain dominated regime (</w:t>
      </w:r>
      <w:proofErr w:type="spellStart"/>
      <w:r w:rsidRPr="003750F3">
        <w:rPr>
          <w:sz w:val="24"/>
          <w:szCs w:val="24"/>
        </w:rPr>
        <w:t>Nayak</w:t>
      </w:r>
      <w:proofErr w:type="spellEnd"/>
      <w:r w:rsidRPr="003750F3">
        <w:rPr>
          <w:sz w:val="24"/>
          <w:szCs w:val="24"/>
        </w:rPr>
        <w:t xml:space="preserve"> et al. 2010) and subsequent loss of moisture subsidies are likely. </w:t>
      </w:r>
    </w:p>
    <w:p w14:paraId="0F44D9ED" w14:textId="3992A2D5" w:rsidR="006C662F" w:rsidRPr="003750F3" w:rsidRDefault="006C662F" w:rsidP="006C662F">
      <w:pPr>
        <w:tabs>
          <w:tab w:val="left" w:pos="360"/>
        </w:tabs>
        <w:ind w:firstLine="288"/>
        <w:contextualSpacing/>
        <w:rPr>
          <w:sz w:val="24"/>
          <w:szCs w:val="24"/>
        </w:rPr>
      </w:pPr>
      <w:r w:rsidRPr="003750F3">
        <w:rPr>
          <w:sz w:val="24"/>
          <w:szCs w:val="24"/>
        </w:rPr>
        <w:t xml:space="preserve">Fire is another process that generates critical biophysical variation at local scales that influences aspen distribution and persistence. Most aspen communities are considered fire-dependent and seral to conifers, although some stands may be stable without fire (Strand et al. </w:t>
      </w:r>
      <w:r w:rsidR="003750F3" w:rsidRPr="003750F3">
        <w:rPr>
          <w:sz w:val="24"/>
          <w:szCs w:val="24"/>
        </w:rPr>
        <w:t>2009, Shinneman et al. 2013, Shinneman and McIlroy in prep.</w:t>
      </w:r>
      <w:r w:rsidRPr="003750F3">
        <w:rPr>
          <w:sz w:val="24"/>
          <w:szCs w:val="24"/>
        </w:rPr>
        <w:t xml:space="preserve">). When fire kills overstory trees, it stimulates vigorous aspen </w:t>
      </w:r>
      <w:proofErr w:type="spellStart"/>
      <w:r w:rsidRPr="003750F3">
        <w:rPr>
          <w:sz w:val="24"/>
          <w:szCs w:val="24"/>
        </w:rPr>
        <w:t>resprouting</w:t>
      </w:r>
      <w:proofErr w:type="spellEnd"/>
      <w:r w:rsidRPr="003750F3">
        <w:rPr>
          <w:sz w:val="24"/>
          <w:szCs w:val="24"/>
        </w:rPr>
        <w:t xml:space="preserve">. In the absence of fire, conifer species can replace aging aspen communities over time.  </w:t>
      </w:r>
      <w:r w:rsidR="003750F3" w:rsidRPr="003750F3">
        <w:rPr>
          <w:sz w:val="24"/>
          <w:szCs w:val="24"/>
        </w:rPr>
        <w:t xml:space="preserve">Indeed, more fire caused by climate change could prove detrimental to some forest species (e.g. subalpine fir) while at least temporarily benefitting fire-adapted species, such as aspen (Yang et al. 2015).  </w:t>
      </w:r>
      <w:r w:rsidR="003750F3">
        <w:rPr>
          <w:sz w:val="24"/>
          <w:szCs w:val="24"/>
        </w:rPr>
        <w:t>However, other m</w:t>
      </w:r>
      <w:r w:rsidRPr="003750F3">
        <w:rPr>
          <w:sz w:val="24"/>
          <w:szCs w:val="24"/>
        </w:rPr>
        <w:t>odeled projections of decreased fire rotation, warming temperatures, and shifting precipitation patterns under climate change in the region suggest that some forest types might shift upward in elevation, and some forested areas may convert to non-forest communities (</w:t>
      </w:r>
      <w:proofErr w:type="spellStart"/>
      <w:r w:rsidRPr="003750F3">
        <w:rPr>
          <w:sz w:val="24"/>
          <w:szCs w:val="24"/>
        </w:rPr>
        <w:t>Westerling</w:t>
      </w:r>
      <w:proofErr w:type="spellEnd"/>
      <w:r w:rsidRPr="003750F3">
        <w:rPr>
          <w:sz w:val="24"/>
          <w:szCs w:val="24"/>
        </w:rPr>
        <w:t xml:space="preserve"> et al. 2011). </w:t>
      </w:r>
      <w:r w:rsidR="003750F3">
        <w:rPr>
          <w:bCs/>
          <w:snapToGrid w:val="0"/>
          <w:sz w:val="24"/>
          <w:szCs w:val="24"/>
        </w:rPr>
        <w:t>P</w:t>
      </w:r>
      <w:r w:rsidRPr="003750F3">
        <w:rPr>
          <w:bCs/>
          <w:snapToGrid w:val="0"/>
          <w:sz w:val="24"/>
          <w:szCs w:val="24"/>
        </w:rPr>
        <w:t>ost-</w:t>
      </w:r>
      <w:r w:rsidRPr="003750F3">
        <w:rPr>
          <w:bCs/>
          <w:snapToGrid w:val="0"/>
          <w:sz w:val="24"/>
          <w:szCs w:val="24"/>
        </w:rPr>
        <w:lastRenderedPageBreak/>
        <w:t>fire aspen regeneration response may vary due to factors such as moisture variability from snow, pre-fire forest condition, browsing of young trees, and environment (</w:t>
      </w:r>
      <w:proofErr w:type="spellStart"/>
      <w:r w:rsidRPr="003750F3">
        <w:rPr>
          <w:bCs/>
          <w:snapToGrid w:val="0"/>
          <w:sz w:val="24"/>
          <w:szCs w:val="24"/>
        </w:rPr>
        <w:t>Hessl</w:t>
      </w:r>
      <w:proofErr w:type="spellEnd"/>
      <w:r w:rsidRPr="003750F3">
        <w:rPr>
          <w:bCs/>
          <w:snapToGrid w:val="0"/>
          <w:sz w:val="24"/>
          <w:szCs w:val="24"/>
        </w:rPr>
        <w:t xml:space="preserve"> and </w:t>
      </w:r>
      <w:proofErr w:type="spellStart"/>
      <w:r w:rsidRPr="003750F3">
        <w:rPr>
          <w:bCs/>
          <w:snapToGrid w:val="0"/>
          <w:sz w:val="24"/>
          <w:szCs w:val="24"/>
        </w:rPr>
        <w:t>Graumlich</w:t>
      </w:r>
      <w:proofErr w:type="spellEnd"/>
      <w:r w:rsidRPr="003750F3">
        <w:rPr>
          <w:bCs/>
          <w:snapToGrid w:val="0"/>
          <w:sz w:val="24"/>
          <w:szCs w:val="24"/>
        </w:rPr>
        <w:t xml:space="preserve"> 2002).  D</w:t>
      </w:r>
      <w:r w:rsidRPr="003750F3">
        <w:rPr>
          <w:sz w:val="24"/>
          <w:szCs w:val="24"/>
        </w:rPr>
        <w:t xml:space="preserve">eveloping a clear understanding of fire, climate, and successional interactions under climate change is critical for long-term conservation of aspen communities.  </w:t>
      </w:r>
    </w:p>
    <w:p w14:paraId="32BEAF62" w14:textId="397EB6D0" w:rsidR="006C662F" w:rsidRPr="003750F3" w:rsidRDefault="006C662F" w:rsidP="006C662F">
      <w:pPr>
        <w:tabs>
          <w:tab w:val="left" w:pos="360"/>
          <w:tab w:val="left" w:pos="432"/>
        </w:tabs>
        <w:contextualSpacing/>
        <w:rPr>
          <w:rFonts w:eastAsia="Calibri"/>
          <w:sz w:val="24"/>
          <w:szCs w:val="24"/>
        </w:rPr>
      </w:pPr>
      <w:r w:rsidRPr="003750F3">
        <w:rPr>
          <w:rFonts w:eastAsia="Calibri"/>
          <w:sz w:val="24"/>
          <w:szCs w:val="24"/>
        </w:rPr>
        <w:tab/>
        <w:t>Shifts from snow to rain-dominated precipitation regimes often results in earlier streamflows, but may either increase or decrease runoff depending on precipitation timing relative to timing of evaporative demand (Chauvin et al., 2011). Where tree mortality and a change of dominant land cover occurs (e.g., from drought), hydrologic yield can increase if vegetative demand due to mortality declines more than the increased evaporative demand driven by climate. The opposite can also occur, depending on vegetation and climate characteristics, causing streamflows to shift from perennial to intermittent. Altered conditions will affect irrigators that depend on small streams. Thus, a better understanding of how available water resources will change under future land cover and climate regimes will enable the development of measures to enhance the resilience of systems on which their livelihood depends (e.g., developing small reservoirs).</w:t>
      </w:r>
    </w:p>
    <w:p w14:paraId="593B8CE4" w14:textId="02547CBC" w:rsidR="00B5198E" w:rsidRPr="003750F3" w:rsidRDefault="00AA6483" w:rsidP="00B5198E">
      <w:pPr>
        <w:tabs>
          <w:tab w:val="left" w:pos="360"/>
          <w:tab w:val="left" w:pos="432"/>
        </w:tabs>
        <w:contextualSpacing/>
        <w:rPr>
          <w:sz w:val="24"/>
          <w:szCs w:val="24"/>
        </w:rPr>
      </w:pPr>
      <w:r w:rsidRPr="003750F3">
        <w:rPr>
          <w:sz w:val="24"/>
          <w:szCs w:val="24"/>
        </w:rPr>
        <w:tab/>
      </w:r>
      <w:r w:rsidRPr="003750F3">
        <w:rPr>
          <w:sz w:val="24"/>
          <w:szCs w:val="24"/>
        </w:rPr>
        <w:tab/>
      </w:r>
      <w:r w:rsidR="00634924" w:rsidRPr="003750F3">
        <w:rPr>
          <w:sz w:val="24"/>
          <w:szCs w:val="24"/>
        </w:rPr>
        <w:t>To our knowledge, there are no studies specifically investigating the interactive effects of altered fire and soil-moisture regimes on aspen under climate change and the concomitant alteration of water-balance dynamics. Actionable science is urgently needed by land managers to both prioritize the most effective areas for aspen protection and restoration, and to inform strategies for future water resources management</w:t>
      </w:r>
      <w:r w:rsidR="00634924">
        <w:rPr>
          <w:sz w:val="24"/>
          <w:szCs w:val="24"/>
        </w:rPr>
        <w:t xml:space="preserve">.  </w:t>
      </w:r>
      <w:r w:rsidR="00B5198E" w:rsidRPr="003750F3">
        <w:rPr>
          <w:sz w:val="24"/>
          <w:szCs w:val="24"/>
        </w:rPr>
        <w:t>Unfortunately, projections of future aspen distribution are challenged by a lack of understanding of the linkages between key biophysical drivers and the causal mechanisms controlling the productivity and extent of aspen. If fire becomes more frequent under climate change, it is possi</w:t>
      </w:r>
      <w:r w:rsidR="00A21EEA">
        <w:rPr>
          <w:sz w:val="24"/>
          <w:szCs w:val="24"/>
        </w:rPr>
        <w:t>ble that aspen could prosper in areas w</w:t>
      </w:r>
      <w:r w:rsidR="00B5198E" w:rsidRPr="003750F3">
        <w:rPr>
          <w:sz w:val="24"/>
          <w:szCs w:val="24"/>
        </w:rPr>
        <w:t>here soil-moisture remains adequate, but fire could also significantly hasten aspen’s decline where essential soil moisture subsidies are lost. Under this latter scenario, consequences would include impoverished regional biodiversity and altered ecosystem services, especially water resources.</w:t>
      </w:r>
    </w:p>
    <w:p w14:paraId="1B8418EC" w14:textId="497DA31D" w:rsidR="00634924" w:rsidRDefault="00B5198E" w:rsidP="00B5198E">
      <w:pPr>
        <w:tabs>
          <w:tab w:val="left" w:pos="360"/>
          <w:tab w:val="left" w:pos="432"/>
        </w:tabs>
        <w:contextualSpacing/>
        <w:rPr>
          <w:sz w:val="24"/>
          <w:szCs w:val="24"/>
        </w:rPr>
      </w:pPr>
      <w:r w:rsidRPr="003750F3">
        <w:rPr>
          <w:sz w:val="24"/>
          <w:szCs w:val="24"/>
        </w:rPr>
        <w:tab/>
      </w:r>
      <w:r w:rsidR="00634924">
        <w:rPr>
          <w:sz w:val="24"/>
          <w:szCs w:val="24"/>
        </w:rPr>
        <w:t xml:space="preserve">We examined these dynamics in </w:t>
      </w:r>
      <w:r w:rsidR="00634924" w:rsidRPr="003750F3">
        <w:rPr>
          <w:sz w:val="24"/>
          <w:szCs w:val="24"/>
        </w:rPr>
        <w:t xml:space="preserve">aspen stands </w:t>
      </w:r>
      <w:r w:rsidR="00634924">
        <w:rPr>
          <w:sz w:val="24"/>
          <w:szCs w:val="24"/>
        </w:rPr>
        <w:t xml:space="preserve">of </w:t>
      </w:r>
      <w:r w:rsidR="003750F3" w:rsidRPr="003750F3">
        <w:rPr>
          <w:sz w:val="24"/>
          <w:szCs w:val="24"/>
        </w:rPr>
        <w:t xml:space="preserve">the </w:t>
      </w:r>
      <w:commentRangeStart w:id="0"/>
      <w:r w:rsidR="003750F3" w:rsidRPr="003750F3">
        <w:rPr>
          <w:sz w:val="24"/>
          <w:szCs w:val="24"/>
        </w:rPr>
        <w:t xml:space="preserve">central and northern Rockies (CNR) </w:t>
      </w:r>
      <w:commentRangeEnd w:id="0"/>
      <w:r w:rsidR="00634924">
        <w:rPr>
          <w:rStyle w:val="CommentReference"/>
        </w:rPr>
        <w:commentReference w:id="0"/>
      </w:r>
      <w:r w:rsidR="003750F3" w:rsidRPr="003750F3">
        <w:rPr>
          <w:sz w:val="24"/>
          <w:szCs w:val="24"/>
        </w:rPr>
        <w:t xml:space="preserve"> are generally small, scattered, and isolated on the landscape, but are occasionally locally abundant. The relative rarity of aspen communities in the CNR makes them both highly valuable to maintaining biodiversity and highly vulnerable to degradation and loss. Although recent aspen mortality has been potentially less severe in the northern Rockies compared to other parts of the western U.S. (Steed and Kearns 2010), aspen decline has been pronounced in parts of the central Rockies (</w:t>
      </w:r>
      <w:proofErr w:type="spellStart"/>
      <w:r w:rsidR="003750F3" w:rsidRPr="003750F3">
        <w:rPr>
          <w:sz w:val="24"/>
          <w:szCs w:val="24"/>
        </w:rPr>
        <w:t>Romme</w:t>
      </w:r>
      <w:proofErr w:type="spellEnd"/>
      <w:r w:rsidR="003750F3" w:rsidRPr="003750F3">
        <w:rPr>
          <w:sz w:val="24"/>
          <w:szCs w:val="24"/>
        </w:rPr>
        <w:t xml:space="preserve"> et al. 1995), and recent bioclimatic models suggest that aspen may nearly disappear from the CNR under most climate change scenarios by 2090 (</w:t>
      </w:r>
      <w:proofErr w:type="spellStart"/>
      <w:r w:rsidR="003750F3" w:rsidRPr="003750F3">
        <w:rPr>
          <w:sz w:val="24"/>
          <w:szCs w:val="24"/>
        </w:rPr>
        <w:t>Rehfeldt</w:t>
      </w:r>
      <w:proofErr w:type="spellEnd"/>
      <w:r w:rsidR="003750F3" w:rsidRPr="003750F3">
        <w:rPr>
          <w:sz w:val="24"/>
          <w:szCs w:val="24"/>
        </w:rPr>
        <w:t xml:space="preserve"> et al. 2009).  Much of the CNR is characterized by a winter-dominated precipitation regime, in which snowfall subsidizes growing-season soil moisture that is critical for establishment and growth of aspen. A loss or redistribution of this moisture subsidy due to climate change could be detrimental to aspen persistence in the CNR, as evidenced by recent, drought-induced dieback events throughout the western U.S and Canada (</w:t>
      </w:r>
      <w:proofErr w:type="spellStart"/>
      <w:r w:rsidR="003750F3" w:rsidRPr="003750F3">
        <w:rPr>
          <w:sz w:val="24"/>
          <w:szCs w:val="24"/>
        </w:rPr>
        <w:t>Anderegg</w:t>
      </w:r>
      <w:proofErr w:type="spellEnd"/>
      <w:r w:rsidR="003750F3" w:rsidRPr="003750F3">
        <w:rPr>
          <w:sz w:val="24"/>
          <w:szCs w:val="24"/>
        </w:rPr>
        <w:t xml:space="preserve"> et al. 2013, Hogg et al. 2008). Wildfire is also an important process in the CNR.  As an early-seral species, </w:t>
      </w:r>
      <w:r w:rsidR="003750F3" w:rsidRPr="003750F3">
        <w:rPr>
          <w:sz w:val="24"/>
          <w:szCs w:val="24"/>
        </w:rPr>
        <w:lastRenderedPageBreak/>
        <w:t>fire favors aspen persistence in conifer-dominated landscapes, and fire exclusion is considered another primary cause of aspen decline (</w:t>
      </w:r>
      <w:proofErr w:type="spellStart"/>
      <w:r w:rsidR="003750F3" w:rsidRPr="003750F3">
        <w:rPr>
          <w:sz w:val="24"/>
          <w:szCs w:val="24"/>
        </w:rPr>
        <w:t>DeByle</w:t>
      </w:r>
      <w:proofErr w:type="spellEnd"/>
      <w:r w:rsidR="003750F3" w:rsidRPr="003750F3">
        <w:rPr>
          <w:sz w:val="24"/>
          <w:szCs w:val="24"/>
        </w:rPr>
        <w:t xml:space="preserve"> et al. 1987). Recent fire-climate trends and predictive models suggest an increase in average annual area burned by wildfire under climate change (</w:t>
      </w:r>
      <w:proofErr w:type="spellStart"/>
      <w:r w:rsidR="003750F3" w:rsidRPr="003750F3">
        <w:rPr>
          <w:sz w:val="24"/>
          <w:szCs w:val="24"/>
        </w:rPr>
        <w:t>Littell</w:t>
      </w:r>
      <w:proofErr w:type="spellEnd"/>
      <w:r w:rsidR="003750F3" w:rsidRPr="003750F3">
        <w:rPr>
          <w:sz w:val="24"/>
          <w:szCs w:val="24"/>
        </w:rPr>
        <w:t xml:space="preserve"> et al. 2010). </w:t>
      </w:r>
      <w:r w:rsidR="00A21EEA" w:rsidRPr="003750F3">
        <w:rPr>
          <w:sz w:val="24"/>
          <w:szCs w:val="24"/>
        </w:rPr>
        <w:t xml:space="preserve">Historically, natural fire regimes and limited biophysical settings that favored aspen likely perpetuated a patchy and dynamic pattern of aspen communities across the </w:t>
      </w:r>
      <w:proofErr w:type="gramStart"/>
      <w:r w:rsidR="00A21EEA" w:rsidRPr="003750F3">
        <w:rPr>
          <w:sz w:val="24"/>
          <w:szCs w:val="24"/>
        </w:rPr>
        <w:t>CNR  (</w:t>
      </w:r>
      <w:proofErr w:type="spellStart"/>
      <w:proofErr w:type="gramEnd"/>
      <w:r w:rsidR="00A21EEA" w:rsidRPr="003750F3">
        <w:rPr>
          <w:sz w:val="24"/>
          <w:szCs w:val="24"/>
        </w:rPr>
        <w:t>Renkin</w:t>
      </w:r>
      <w:proofErr w:type="spellEnd"/>
      <w:r w:rsidR="00A21EEA" w:rsidRPr="003750F3">
        <w:rPr>
          <w:sz w:val="24"/>
          <w:szCs w:val="24"/>
        </w:rPr>
        <w:t xml:space="preserve"> and </w:t>
      </w:r>
      <w:proofErr w:type="spellStart"/>
      <w:r w:rsidR="00A21EEA" w:rsidRPr="003750F3">
        <w:rPr>
          <w:sz w:val="24"/>
          <w:szCs w:val="24"/>
        </w:rPr>
        <w:t>Despain</w:t>
      </w:r>
      <w:proofErr w:type="spellEnd"/>
      <w:r w:rsidR="00A21EEA" w:rsidRPr="003750F3">
        <w:rPr>
          <w:sz w:val="24"/>
          <w:szCs w:val="24"/>
        </w:rPr>
        <w:t xml:space="preserve"> 1996).  Climate-fire interactions suggest that fire will be more frequent across much of the CNR under climate change (Morgan</w:t>
      </w:r>
      <w:r w:rsidR="00A21EEA" w:rsidRPr="003750F3">
        <w:rPr>
          <w:rFonts w:eastAsia="Calibri"/>
          <w:color w:val="000000"/>
          <w:sz w:val="24"/>
          <w:szCs w:val="24"/>
        </w:rPr>
        <w:t xml:space="preserve"> et al. 2008, </w:t>
      </w:r>
      <w:proofErr w:type="spellStart"/>
      <w:r w:rsidR="00A21EEA" w:rsidRPr="003750F3">
        <w:rPr>
          <w:sz w:val="24"/>
          <w:szCs w:val="24"/>
        </w:rPr>
        <w:t>Littell</w:t>
      </w:r>
      <w:proofErr w:type="spellEnd"/>
      <w:r w:rsidR="00A21EEA" w:rsidRPr="003750F3">
        <w:rPr>
          <w:sz w:val="24"/>
          <w:szCs w:val="24"/>
        </w:rPr>
        <w:t xml:space="preserve"> et al. 2010), as droughts become more common and fire seasons lengthen (</w:t>
      </w:r>
      <w:proofErr w:type="spellStart"/>
      <w:r w:rsidR="00A21EEA" w:rsidRPr="003750F3">
        <w:rPr>
          <w:sz w:val="24"/>
          <w:szCs w:val="24"/>
        </w:rPr>
        <w:t>Westerling</w:t>
      </w:r>
      <w:proofErr w:type="spellEnd"/>
      <w:r w:rsidR="00A21EEA" w:rsidRPr="003750F3">
        <w:rPr>
          <w:sz w:val="24"/>
          <w:szCs w:val="24"/>
        </w:rPr>
        <w:t xml:space="preserve"> et al. 2006).  </w:t>
      </w:r>
      <w:r w:rsidR="003750F3" w:rsidRPr="003750F3">
        <w:rPr>
          <w:sz w:val="24"/>
          <w:szCs w:val="24"/>
        </w:rPr>
        <w:t xml:space="preserve">Thus, climate change is expected to alter two </w:t>
      </w:r>
      <w:proofErr w:type="gramStart"/>
      <w:r w:rsidR="003750F3" w:rsidRPr="003750F3">
        <w:rPr>
          <w:sz w:val="24"/>
          <w:szCs w:val="24"/>
        </w:rPr>
        <w:t>critical elements upon which aspen depends</w:t>
      </w:r>
      <w:proofErr w:type="gramEnd"/>
      <w:r w:rsidR="003750F3" w:rsidRPr="003750F3">
        <w:rPr>
          <w:sz w:val="24"/>
          <w:szCs w:val="24"/>
        </w:rPr>
        <w:t xml:space="preserve">: plant available soil water and fire. </w:t>
      </w:r>
    </w:p>
    <w:p w14:paraId="37E2CF24" w14:textId="2774FCF5" w:rsidR="006C662F" w:rsidRPr="003750F3" w:rsidRDefault="00634924" w:rsidP="00B5198E">
      <w:pPr>
        <w:tabs>
          <w:tab w:val="left" w:pos="360"/>
          <w:tab w:val="left" w:pos="432"/>
        </w:tabs>
        <w:contextualSpacing/>
        <w:rPr>
          <w:sz w:val="24"/>
          <w:szCs w:val="24"/>
        </w:rPr>
      </w:pPr>
      <w:r>
        <w:rPr>
          <w:sz w:val="24"/>
          <w:szCs w:val="24"/>
        </w:rPr>
        <w:tab/>
      </w:r>
      <w:r w:rsidR="006C662F" w:rsidRPr="003750F3">
        <w:rPr>
          <w:rFonts w:eastAsia="ヒラギノ角ゴ Pro W3"/>
          <w:color w:val="000000"/>
          <w:sz w:val="24"/>
          <w:szCs w:val="24"/>
        </w:rPr>
        <w:t xml:space="preserve">We </w:t>
      </w:r>
      <w:del w:id="1" w:author="Robert Scheller" w:date="2017-04-01T10:42:00Z">
        <w:r w:rsidR="006C662F" w:rsidRPr="003750F3" w:rsidDel="009F5C31">
          <w:rPr>
            <w:rFonts w:eastAsia="ヒラギノ角ゴ Pro W3"/>
            <w:color w:val="000000"/>
            <w:sz w:val="24"/>
            <w:szCs w:val="24"/>
          </w:rPr>
          <w:delText xml:space="preserve">wanted to </w:delText>
        </w:r>
      </w:del>
      <w:r w:rsidR="006C662F" w:rsidRPr="003750F3">
        <w:rPr>
          <w:rFonts w:eastAsia="ヒラギノ角ゴ Pro W3"/>
          <w:color w:val="000000"/>
          <w:sz w:val="24"/>
          <w:szCs w:val="24"/>
        </w:rPr>
        <w:t>use</w:t>
      </w:r>
      <w:ins w:id="2" w:author="Robert Scheller" w:date="2017-04-01T10:42:00Z">
        <w:r w:rsidR="009F5C31">
          <w:rPr>
            <w:rFonts w:eastAsia="ヒラギノ角ゴ Pro W3"/>
            <w:color w:val="000000"/>
            <w:sz w:val="24"/>
            <w:szCs w:val="24"/>
          </w:rPr>
          <w:t>d</w:t>
        </w:r>
      </w:ins>
      <w:r w:rsidR="006C662F" w:rsidRPr="003750F3">
        <w:rPr>
          <w:rFonts w:eastAsia="ヒラギノ角ゴ Pro W3"/>
          <w:color w:val="000000"/>
          <w:sz w:val="24"/>
          <w:szCs w:val="24"/>
        </w:rPr>
        <w:t xml:space="preserve"> a multi-disciplinary approach to investigate biophysical controls on aspen productivity and survivability in landscapes of the CNR, and to specifically project the likely effects of altered moisture and fire regimes on aspen under climate change.  </w:t>
      </w:r>
      <w:r w:rsidR="006C662F" w:rsidRPr="003750F3">
        <w:rPr>
          <w:sz w:val="24"/>
          <w:szCs w:val="24"/>
        </w:rPr>
        <w:t>The original objectives of this research included:</w:t>
      </w:r>
    </w:p>
    <w:p w14:paraId="1CC214BE" w14:textId="71920BC5" w:rsidR="006C662F" w:rsidRPr="003750F3" w:rsidRDefault="00B5198E" w:rsidP="00AA6483">
      <w:pPr>
        <w:pStyle w:val="ListParagraph"/>
        <w:numPr>
          <w:ilvl w:val="0"/>
          <w:numId w:val="6"/>
        </w:numPr>
        <w:tabs>
          <w:tab w:val="left" w:pos="360"/>
          <w:tab w:val="left" w:pos="432"/>
        </w:tabs>
        <w:rPr>
          <w:rFonts w:eastAsia="ヒラギノ角ゴ Pro W3"/>
          <w:color w:val="000000"/>
          <w:sz w:val="24"/>
          <w:szCs w:val="24"/>
        </w:rPr>
      </w:pPr>
      <w:r w:rsidRPr="003750F3">
        <w:rPr>
          <w:rFonts w:eastAsia="ヒラギノ角ゴ Pro W3"/>
          <w:color w:val="000000"/>
          <w:sz w:val="24"/>
          <w:szCs w:val="24"/>
        </w:rPr>
        <w:t xml:space="preserve">Determine how aspen productivity varies as areas transition from snow- to rain-dominated precipitation regimes; </w:t>
      </w:r>
    </w:p>
    <w:p w14:paraId="62A8234B" w14:textId="0ADA8958" w:rsidR="006C662F" w:rsidRPr="003750F3" w:rsidRDefault="00B5198E" w:rsidP="00AA6483">
      <w:pPr>
        <w:pStyle w:val="ListParagraph"/>
        <w:numPr>
          <w:ilvl w:val="0"/>
          <w:numId w:val="6"/>
        </w:numPr>
        <w:tabs>
          <w:tab w:val="left" w:pos="360"/>
          <w:tab w:val="left" w:pos="432"/>
        </w:tabs>
        <w:rPr>
          <w:rFonts w:eastAsia="ヒラギノ角ゴ Pro W3"/>
          <w:color w:val="000000"/>
          <w:sz w:val="24"/>
          <w:szCs w:val="24"/>
        </w:rPr>
      </w:pPr>
      <w:r w:rsidRPr="003750F3">
        <w:rPr>
          <w:sz w:val="24"/>
          <w:szCs w:val="24"/>
        </w:rPr>
        <w:t xml:space="preserve">Determine how </w:t>
      </w:r>
      <w:r w:rsidRPr="003750F3">
        <w:rPr>
          <w:rFonts w:eastAsia="ヒラギノ角ゴ Pro W3"/>
          <w:color w:val="000000"/>
          <w:sz w:val="24"/>
          <w:szCs w:val="24"/>
        </w:rPr>
        <w:t xml:space="preserve">post-fire aspen regeneration and productivity vary along existing winter- to summer-dominated precipitation gradients; </w:t>
      </w:r>
    </w:p>
    <w:p w14:paraId="3F2E2476" w14:textId="7CD3A359" w:rsidR="006C662F" w:rsidRPr="003750F3" w:rsidRDefault="00B5198E" w:rsidP="00AA6483">
      <w:pPr>
        <w:pStyle w:val="ListParagraph"/>
        <w:numPr>
          <w:ilvl w:val="0"/>
          <w:numId w:val="6"/>
        </w:numPr>
        <w:tabs>
          <w:tab w:val="left" w:pos="360"/>
          <w:tab w:val="left" w:pos="432"/>
        </w:tabs>
        <w:rPr>
          <w:rFonts w:eastAsia="ヒラギノ角ゴ Pro W3"/>
          <w:color w:val="000000"/>
          <w:sz w:val="24"/>
          <w:szCs w:val="24"/>
        </w:rPr>
      </w:pPr>
      <w:r w:rsidRPr="003750F3">
        <w:rPr>
          <w:rFonts w:eastAsia="ヒラギノ角ゴ Pro W3"/>
          <w:color w:val="000000"/>
          <w:sz w:val="24"/>
          <w:szCs w:val="24"/>
        </w:rPr>
        <w:t xml:space="preserve">Determine how interactions between shifting patterns of water balance and fire regimes under climate change will influence future aspen distribution and productivity at landscape scales; and </w:t>
      </w:r>
    </w:p>
    <w:p w14:paraId="5C98E456" w14:textId="37B9D7F8" w:rsidR="00B5198E" w:rsidRPr="00634924" w:rsidRDefault="00B5198E" w:rsidP="00AA6483">
      <w:pPr>
        <w:pStyle w:val="ListParagraph"/>
        <w:numPr>
          <w:ilvl w:val="0"/>
          <w:numId w:val="6"/>
        </w:numPr>
        <w:tabs>
          <w:tab w:val="left" w:pos="360"/>
          <w:tab w:val="left" w:pos="432"/>
        </w:tabs>
        <w:rPr>
          <w:sz w:val="24"/>
          <w:szCs w:val="24"/>
        </w:rPr>
      </w:pPr>
      <w:r w:rsidRPr="003750F3">
        <w:rPr>
          <w:rFonts w:eastAsia="ヒラギノ角ゴ Pro W3"/>
          <w:color w:val="000000"/>
          <w:sz w:val="24"/>
          <w:szCs w:val="24"/>
        </w:rPr>
        <w:t>Determine ho</w:t>
      </w:r>
      <w:r w:rsidRPr="003750F3">
        <w:rPr>
          <w:sz w:val="24"/>
          <w:szCs w:val="24"/>
        </w:rPr>
        <w:t xml:space="preserve">w the combination of climate and vegetation change will affect the water </w:t>
      </w:r>
      <w:r w:rsidRPr="00634924">
        <w:rPr>
          <w:sz w:val="24"/>
          <w:szCs w:val="24"/>
        </w:rPr>
        <w:t xml:space="preserve">balance dynamics of areas currently colonized by aspen. </w:t>
      </w:r>
    </w:p>
    <w:p w14:paraId="6EC058B4" w14:textId="18DD1B3D" w:rsidR="00634924" w:rsidRPr="00634924" w:rsidRDefault="00634924" w:rsidP="00634924">
      <w:pPr>
        <w:tabs>
          <w:tab w:val="left" w:pos="360"/>
          <w:tab w:val="left" w:pos="432"/>
        </w:tabs>
        <w:rPr>
          <w:sz w:val="24"/>
          <w:szCs w:val="24"/>
        </w:rPr>
      </w:pPr>
      <w:r w:rsidRPr="00634924">
        <w:rPr>
          <w:rFonts w:eastAsia="ヒラギノ角ゴ Pro W3"/>
          <w:color w:val="000000"/>
          <w:sz w:val="24"/>
          <w:szCs w:val="24"/>
        </w:rPr>
        <w:t xml:space="preserve">We </w:t>
      </w:r>
      <w:r>
        <w:rPr>
          <w:rFonts w:eastAsia="ヒラギノ角ゴ Pro W3"/>
          <w:color w:val="000000"/>
          <w:sz w:val="24"/>
          <w:szCs w:val="24"/>
        </w:rPr>
        <w:t xml:space="preserve">sought to </w:t>
      </w:r>
      <w:r w:rsidRPr="00634924">
        <w:rPr>
          <w:rFonts w:eastAsia="ヒラギノ角ゴ Pro W3"/>
          <w:color w:val="000000"/>
          <w:sz w:val="24"/>
          <w:szCs w:val="24"/>
        </w:rPr>
        <w:t xml:space="preserve">achieve these objectives by integrating ecosystem process, hydrological, and disturbance models that are well-grounded in either empirically-derived relationships or fundamental physical processes. </w:t>
      </w:r>
      <w:r w:rsidRPr="00634924">
        <w:rPr>
          <w:sz w:val="24"/>
          <w:szCs w:val="24"/>
        </w:rPr>
        <w:t xml:space="preserve"> </w:t>
      </w:r>
    </w:p>
    <w:p w14:paraId="79CA76C6" w14:textId="3ACFFD81" w:rsidR="00B5198E" w:rsidRPr="003750F3" w:rsidRDefault="00B5198E" w:rsidP="00B5198E">
      <w:pPr>
        <w:tabs>
          <w:tab w:val="left" w:pos="1"/>
          <w:tab w:val="left" w:pos="360"/>
          <w:tab w:val="left" w:pos="720"/>
        </w:tabs>
        <w:contextualSpacing/>
        <w:rPr>
          <w:b/>
          <w:sz w:val="24"/>
          <w:szCs w:val="24"/>
          <w:u w:val="single"/>
        </w:rPr>
      </w:pPr>
    </w:p>
    <w:p w14:paraId="25025E65" w14:textId="420B7279" w:rsidR="009C5226" w:rsidRPr="003750F3" w:rsidRDefault="009C5226" w:rsidP="00C50666">
      <w:pPr>
        <w:spacing w:after="0"/>
        <w:rPr>
          <w:rFonts w:cs="Times New Roman"/>
          <w:b/>
          <w:sz w:val="24"/>
          <w:szCs w:val="24"/>
        </w:rPr>
      </w:pPr>
      <w:r w:rsidRPr="003750F3">
        <w:rPr>
          <w:rFonts w:cs="Times New Roman"/>
          <w:b/>
          <w:sz w:val="24"/>
          <w:szCs w:val="24"/>
        </w:rPr>
        <w:t>5. ORGANIZATION AND APPROACH</w:t>
      </w:r>
    </w:p>
    <w:p w14:paraId="67E6D688" w14:textId="4E190098" w:rsidR="006C662F" w:rsidRPr="003750F3" w:rsidRDefault="0078749C" w:rsidP="006C662F">
      <w:pPr>
        <w:tabs>
          <w:tab w:val="left" w:pos="360"/>
          <w:tab w:val="left" w:pos="432"/>
        </w:tabs>
        <w:contextualSpacing/>
        <w:rPr>
          <w:sz w:val="24"/>
          <w:szCs w:val="24"/>
        </w:rPr>
      </w:pPr>
      <w:r>
        <w:rPr>
          <w:rFonts w:eastAsia="ヒラギノ角ゴ Pro W3"/>
          <w:color w:val="000000"/>
          <w:sz w:val="24"/>
          <w:szCs w:val="24"/>
        </w:rPr>
        <w:tab/>
      </w:r>
      <w:r w:rsidR="006C662F" w:rsidRPr="003750F3">
        <w:rPr>
          <w:rFonts w:eastAsia="ヒラギノ角ゴ Pro W3"/>
          <w:color w:val="000000"/>
          <w:sz w:val="24"/>
          <w:szCs w:val="24"/>
        </w:rPr>
        <w:t xml:space="preserve">We </w:t>
      </w:r>
      <w:r w:rsidR="001E069E">
        <w:rPr>
          <w:rFonts w:eastAsia="ヒラギノ角ゴ Pro W3"/>
          <w:color w:val="000000"/>
          <w:sz w:val="24"/>
          <w:szCs w:val="24"/>
        </w:rPr>
        <w:t xml:space="preserve">sought to </w:t>
      </w:r>
      <w:r w:rsidR="006C662F" w:rsidRPr="003750F3">
        <w:rPr>
          <w:rFonts w:eastAsia="ヒラギノ角ゴ Pro W3"/>
          <w:color w:val="000000"/>
          <w:sz w:val="24"/>
          <w:szCs w:val="24"/>
        </w:rPr>
        <w:t xml:space="preserve">achieve these objectives by integrating ecosystem process, hydrological, and disturbance models that are well-grounded in either empirically-derived relationships or fundamental physical processes. </w:t>
      </w:r>
      <w:r w:rsidR="006C662F" w:rsidRPr="003750F3">
        <w:rPr>
          <w:sz w:val="24"/>
          <w:szCs w:val="24"/>
        </w:rPr>
        <w:t xml:space="preserve"> </w:t>
      </w:r>
      <w:r w:rsidR="00B62199">
        <w:rPr>
          <w:sz w:val="24"/>
          <w:szCs w:val="24"/>
        </w:rPr>
        <w:t xml:space="preserve">We also collected data from the field to explore research objectives 1 and 2, and to help inform our models.  Below we describe </w:t>
      </w:r>
      <w:r w:rsidR="00E36BBD">
        <w:rPr>
          <w:sz w:val="24"/>
          <w:szCs w:val="24"/>
        </w:rPr>
        <w:t xml:space="preserve">the approach </w:t>
      </w:r>
      <w:r w:rsidR="005B0AA0">
        <w:rPr>
          <w:sz w:val="24"/>
          <w:szCs w:val="24"/>
        </w:rPr>
        <w:t>use</w:t>
      </w:r>
      <w:ins w:id="3" w:author="Robert Scheller" w:date="2017-04-01T10:43:00Z">
        <w:r w:rsidR="009F5C31">
          <w:rPr>
            <w:sz w:val="24"/>
            <w:szCs w:val="24"/>
          </w:rPr>
          <w:t>d</w:t>
        </w:r>
      </w:ins>
      <w:r w:rsidR="005B0AA0">
        <w:rPr>
          <w:sz w:val="24"/>
          <w:szCs w:val="24"/>
        </w:rPr>
        <w:t xml:space="preserve"> for </w:t>
      </w:r>
      <w:r w:rsidR="00B62199">
        <w:rPr>
          <w:sz w:val="24"/>
          <w:szCs w:val="24"/>
        </w:rPr>
        <w:t xml:space="preserve">each </w:t>
      </w:r>
      <w:r w:rsidR="00F25863">
        <w:rPr>
          <w:sz w:val="24"/>
          <w:szCs w:val="24"/>
        </w:rPr>
        <w:t xml:space="preserve">individual </w:t>
      </w:r>
      <w:r w:rsidR="00B62199">
        <w:rPr>
          <w:sz w:val="24"/>
          <w:szCs w:val="24"/>
        </w:rPr>
        <w:t>objective</w:t>
      </w:r>
      <w:r w:rsidR="00F25863">
        <w:rPr>
          <w:sz w:val="24"/>
          <w:szCs w:val="24"/>
        </w:rPr>
        <w:t xml:space="preserve">. </w:t>
      </w:r>
    </w:p>
    <w:p w14:paraId="4C33523D" w14:textId="77777777" w:rsidR="006C662F" w:rsidRPr="003750F3" w:rsidRDefault="006C662F" w:rsidP="00C50666">
      <w:pPr>
        <w:spacing w:after="0"/>
        <w:rPr>
          <w:rFonts w:cs="Times New Roman"/>
          <w:b/>
          <w:sz w:val="24"/>
          <w:szCs w:val="24"/>
        </w:rPr>
      </w:pPr>
    </w:p>
    <w:p w14:paraId="70F16321" w14:textId="25B4A011" w:rsidR="00460CC8" w:rsidRPr="003750F3" w:rsidRDefault="00460CC8" w:rsidP="00C50666">
      <w:pPr>
        <w:spacing w:after="0"/>
        <w:rPr>
          <w:rFonts w:cs="Times New Roman"/>
          <w:i/>
          <w:sz w:val="24"/>
          <w:szCs w:val="24"/>
        </w:rPr>
      </w:pPr>
      <w:r w:rsidRPr="003750F3">
        <w:rPr>
          <w:rFonts w:cs="Times New Roman"/>
          <w:i/>
          <w:sz w:val="24"/>
          <w:szCs w:val="24"/>
        </w:rPr>
        <w:t xml:space="preserve">5.2 </w:t>
      </w:r>
      <w:r w:rsidR="0078749C" w:rsidRPr="003750F3">
        <w:rPr>
          <w:rFonts w:eastAsia="ヒラギノ角ゴ Pro W3"/>
          <w:i/>
          <w:color w:val="000000"/>
          <w:sz w:val="24"/>
          <w:szCs w:val="24"/>
        </w:rPr>
        <w:t xml:space="preserve">Post fire aspen regeneration </w:t>
      </w:r>
      <w:r w:rsidR="0078749C">
        <w:rPr>
          <w:rFonts w:eastAsia="ヒラギノ角ゴ Pro W3"/>
          <w:i/>
          <w:color w:val="000000"/>
          <w:sz w:val="24"/>
          <w:szCs w:val="24"/>
        </w:rPr>
        <w:t>- s</w:t>
      </w:r>
      <w:r w:rsidRPr="003750F3">
        <w:rPr>
          <w:rFonts w:cs="Times New Roman"/>
          <w:i/>
          <w:sz w:val="24"/>
          <w:szCs w:val="24"/>
        </w:rPr>
        <w:t xml:space="preserve">tudy area and design </w:t>
      </w:r>
    </w:p>
    <w:p w14:paraId="06A7F9E3" w14:textId="2C3F3B98" w:rsidR="00BD4102" w:rsidRPr="003750F3" w:rsidRDefault="0078749C" w:rsidP="00BD4102">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480C00" w:rsidRPr="003750F3">
        <w:rPr>
          <w:rFonts w:eastAsia="ヒラギノ角ゴ Pro W3"/>
          <w:color w:val="000000"/>
          <w:sz w:val="24"/>
          <w:szCs w:val="24"/>
        </w:rPr>
        <w:t xml:space="preserve">The study </w:t>
      </w:r>
      <w:r w:rsidR="00DC05C7">
        <w:rPr>
          <w:rFonts w:eastAsia="ヒラギノ角ゴ Pro W3"/>
          <w:color w:val="000000"/>
          <w:sz w:val="24"/>
          <w:szCs w:val="24"/>
        </w:rPr>
        <w:t>area encompassed</w:t>
      </w:r>
      <w:r w:rsidR="00632245" w:rsidRPr="003750F3">
        <w:rPr>
          <w:rFonts w:eastAsia="ヒラギノ角ゴ Pro W3"/>
          <w:color w:val="000000"/>
          <w:sz w:val="24"/>
          <w:szCs w:val="24"/>
        </w:rPr>
        <w:t xml:space="preserve"> </w:t>
      </w:r>
      <w:r w:rsidR="007B1777">
        <w:rPr>
          <w:rFonts w:eastAsia="ヒラギノ角ゴ Pro W3"/>
          <w:color w:val="000000"/>
          <w:sz w:val="24"/>
          <w:szCs w:val="24"/>
        </w:rPr>
        <w:t xml:space="preserve">23 fires that burned between 2000 and 2013 on </w:t>
      </w:r>
      <w:r w:rsidR="00C50666" w:rsidRPr="003750F3">
        <w:rPr>
          <w:rFonts w:eastAsia="ヒラギノ角ゴ Pro W3"/>
          <w:color w:val="000000"/>
          <w:sz w:val="24"/>
          <w:szCs w:val="24"/>
        </w:rPr>
        <w:t xml:space="preserve">federally managed land across </w:t>
      </w:r>
      <w:r w:rsidR="000B6FD7" w:rsidRPr="003750F3">
        <w:rPr>
          <w:rFonts w:eastAsia="ヒラギノ角ゴ Pro W3"/>
          <w:color w:val="000000"/>
          <w:sz w:val="24"/>
          <w:szCs w:val="24"/>
        </w:rPr>
        <w:t xml:space="preserve">central </w:t>
      </w:r>
      <w:r w:rsidR="00C50666" w:rsidRPr="003750F3">
        <w:rPr>
          <w:rFonts w:eastAsia="ヒラギノ角ゴ Pro W3"/>
          <w:color w:val="000000"/>
          <w:sz w:val="24"/>
          <w:szCs w:val="24"/>
        </w:rPr>
        <w:t xml:space="preserve">Idaho and </w:t>
      </w:r>
      <w:r w:rsidR="000B6FD7" w:rsidRPr="003750F3">
        <w:rPr>
          <w:rFonts w:eastAsia="ヒラギノ角ゴ Pro W3"/>
          <w:color w:val="000000"/>
          <w:sz w:val="24"/>
          <w:szCs w:val="24"/>
        </w:rPr>
        <w:t xml:space="preserve">western </w:t>
      </w:r>
      <w:r w:rsidR="00B83C82">
        <w:rPr>
          <w:rFonts w:eastAsia="ヒラギノ角ゴ Pro W3"/>
          <w:color w:val="000000"/>
          <w:sz w:val="24"/>
          <w:szCs w:val="24"/>
        </w:rPr>
        <w:t xml:space="preserve">Montana (Fig </w:t>
      </w:r>
      <w:r w:rsidR="007B1777">
        <w:rPr>
          <w:rFonts w:eastAsia="ヒラギノ角ゴ Pro W3"/>
          <w:color w:val="000000"/>
          <w:sz w:val="24"/>
          <w:szCs w:val="24"/>
        </w:rPr>
        <w:t>1</w:t>
      </w:r>
      <w:r w:rsidR="004A5AC5" w:rsidRPr="003750F3">
        <w:rPr>
          <w:rFonts w:eastAsia="ヒラギノ角ゴ Pro W3"/>
          <w:color w:val="000000"/>
          <w:sz w:val="24"/>
          <w:szCs w:val="24"/>
        </w:rPr>
        <w:t>).</w:t>
      </w:r>
      <w:r w:rsidR="00C50666" w:rsidRPr="003750F3">
        <w:rPr>
          <w:rFonts w:eastAsia="ヒラギノ角ゴ Pro W3"/>
          <w:color w:val="000000"/>
          <w:sz w:val="24"/>
          <w:szCs w:val="24"/>
        </w:rPr>
        <w:t xml:space="preserve"> </w:t>
      </w:r>
      <w:r w:rsidR="000B6FD7" w:rsidRPr="003750F3">
        <w:rPr>
          <w:rFonts w:eastAsia="ヒラギノ角ゴ Pro W3"/>
          <w:color w:val="000000"/>
          <w:sz w:val="24"/>
          <w:szCs w:val="24"/>
        </w:rPr>
        <w:t xml:space="preserve">We used a stratified random sampling design to identify sites using time since fire and location across a winter-dominated to summer-dominated precipitation gradient as the two primary strata. </w:t>
      </w:r>
      <w:r w:rsidR="005D51B7" w:rsidRPr="003750F3">
        <w:rPr>
          <w:rFonts w:eastAsia="ヒラギノ角ゴ Pro W3"/>
          <w:color w:val="000000"/>
          <w:sz w:val="24"/>
          <w:szCs w:val="24"/>
        </w:rPr>
        <w:t xml:space="preserve">We used this gradient as a </w:t>
      </w:r>
      <w:r w:rsidR="005D51B7" w:rsidRPr="003750F3">
        <w:rPr>
          <w:rFonts w:eastAsia="ヒラギノ角ゴ Pro W3"/>
          <w:color w:val="000000"/>
          <w:sz w:val="24"/>
          <w:szCs w:val="24"/>
        </w:rPr>
        <w:lastRenderedPageBreak/>
        <w:t>guide in site placement because we were interested in</w:t>
      </w:r>
      <w:r w:rsidR="00A847BB" w:rsidRPr="003750F3">
        <w:rPr>
          <w:rFonts w:eastAsia="ヒラギノ角ゴ Pro W3"/>
          <w:color w:val="000000"/>
          <w:sz w:val="24"/>
          <w:szCs w:val="24"/>
        </w:rPr>
        <w:t xml:space="preserve"> the potential effects of precipitation regimes</w:t>
      </w:r>
      <w:r w:rsidR="00E43442" w:rsidRPr="003750F3">
        <w:rPr>
          <w:rFonts w:eastAsia="ヒラギノ角ゴ Pro W3"/>
          <w:color w:val="000000"/>
          <w:sz w:val="24"/>
          <w:szCs w:val="24"/>
        </w:rPr>
        <w:t xml:space="preserve"> on post-fire aspen regeneration</w:t>
      </w:r>
      <w:r w:rsidR="00A847BB" w:rsidRPr="003750F3">
        <w:rPr>
          <w:rFonts w:eastAsia="ヒラギノ角ゴ Pro W3"/>
          <w:color w:val="000000"/>
          <w:sz w:val="24"/>
          <w:szCs w:val="24"/>
        </w:rPr>
        <w:t xml:space="preserve">. Within these two strata we used </w:t>
      </w:r>
      <w:r w:rsidR="00B848AA">
        <w:rPr>
          <w:rFonts w:eastAsia="ヒラギノ角ゴ Pro W3"/>
          <w:color w:val="000000"/>
          <w:sz w:val="24"/>
          <w:szCs w:val="24"/>
        </w:rPr>
        <w:t>aerial</w:t>
      </w:r>
      <w:r w:rsidR="00A847BB" w:rsidRPr="003750F3">
        <w:rPr>
          <w:rFonts w:eastAsia="ヒラギノ角ゴ Pro W3"/>
          <w:color w:val="000000"/>
          <w:sz w:val="24"/>
          <w:szCs w:val="24"/>
        </w:rPr>
        <w:t xml:space="preserve"> imagery to visually confirm</w:t>
      </w:r>
      <w:r w:rsidR="000B6FD7" w:rsidRPr="003750F3">
        <w:rPr>
          <w:rFonts w:eastAsia="ヒラギノ角ゴ Pro W3"/>
          <w:color w:val="000000"/>
          <w:sz w:val="24"/>
          <w:szCs w:val="24"/>
        </w:rPr>
        <w:t xml:space="preserve"> aspen presence both before and after fire</w:t>
      </w:r>
      <w:r w:rsidR="00F72C2F" w:rsidRPr="003750F3">
        <w:rPr>
          <w:rFonts w:eastAsia="ヒラギノ角ゴ Pro W3"/>
          <w:color w:val="000000"/>
          <w:sz w:val="24"/>
          <w:szCs w:val="24"/>
        </w:rPr>
        <w:t xml:space="preserve"> and then randomly assigned field sampl</w:t>
      </w:r>
      <w:r w:rsidR="00073DB1" w:rsidRPr="003750F3">
        <w:rPr>
          <w:rFonts w:eastAsia="ヒラギノ角ゴ Pro W3"/>
          <w:color w:val="000000"/>
          <w:sz w:val="24"/>
          <w:szCs w:val="24"/>
        </w:rPr>
        <w:t>ing points within aspen stands</w:t>
      </w:r>
      <w:r w:rsidR="000B6FD7" w:rsidRPr="003750F3">
        <w:rPr>
          <w:rFonts w:eastAsia="ヒラギノ角ゴ Pro W3"/>
          <w:color w:val="000000"/>
          <w:sz w:val="24"/>
          <w:szCs w:val="24"/>
        </w:rPr>
        <w:t xml:space="preserve">. </w:t>
      </w:r>
      <w:r w:rsidR="00B848AA">
        <w:rPr>
          <w:rFonts w:eastAsia="ヒラギノ角ゴ Pro W3"/>
          <w:color w:val="000000"/>
          <w:sz w:val="24"/>
          <w:szCs w:val="24"/>
        </w:rPr>
        <w:t>T</w:t>
      </w:r>
      <w:r w:rsidR="004467EC" w:rsidRPr="003750F3">
        <w:rPr>
          <w:rFonts w:eastAsia="ヒラギノ角ゴ Pro W3"/>
          <w:color w:val="000000"/>
          <w:sz w:val="24"/>
          <w:szCs w:val="24"/>
        </w:rPr>
        <w:t>o minimize violation of sample independence we located plots &gt; 400 m apart.</w:t>
      </w:r>
      <w:r w:rsidR="000A225B" w:rsidRPr="003750F3">
        <w:rPr>
          <w:rFonts w:eastAsia="ヒラギノ角ゴ Pro W3"/>
          <w:color w:val="000000"/>
          <w:sz w:val="24"/>
          <w:szCs w:val="24"/>
        </w:rPr>
        <w:t xml:space="preserve"> </w:t>
      </w:r>
    </w:p>
    <w:p w14:paraId="7A5E3AC6" w14:textId="77777777" w:rsidR="000B6FD7" w:rsidRPr="003750F3" w:rsidRDefault="000B6FD7" w:rsidP="00C50666">
      <w:pPr>
        <w:tabs>
          <w:tab w:val="left" w:pos="360"/>
          <w:tab w:val="left" w:pos="432"/>
        </w:tabs>
        <w:contextualSpacing/>
        <w:rPr>
          <w:rFonts w:eastAsia="ヒラギノ角ゴ Pro W3"/>
          <w:color w:val="000000"/>
          <w:sz w:val="24"/>
          <w:szCs w:val="24"/>
        </w:rPr>
      </w:pPr>
    </w:p>
    <w:p w14:paraId="36EF137C" w14:textId="75475E33" w:rsidR="00C50666" w:rsidRPr="003750F3" w:rsidRDefault="00460CC8" w:rsidP="00C50666">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 xml:space="preserve">5.2.1 </w:t>
      </w:r>
      <w:r w:rsidR="0078749C" w:rsidRPr="003750F3">
        <w:rPr>
          <w:rFonts w:eastAsia="ヒラギノ角ゴ Pro W3"/>
          <w:i/>
          <w:color w:val="000000"/>
          <w:sz w:val="24"/>
          <w:szCs w:val="24"/>
        </w:rPr>
        <w:t xml:space="preserve">Post fire aspen regeneration </w:t>
      </w:r>
      <w:r w:rsidR="0078749C">
        <w:rPr>
          <w:rFonts w:eastAsia="ヒラギノ角ゴ Pro W3"/>
          <w:i/>
          <w:color w:val="000000"/>
          <w:sz w:val="24"/>
          <w:szCs w:val="24"/>
        </w:rPr>
        <w:t>- f</w:t>
      </w:r>
      <w:r w:rsidR="00F84D5D" w:rsidRPr="003750F3">
        <w:rPr>
          <w:rFonts w:eastAsia="ヒラギノ角ゴ Pro W3"/>
          <w:i/>
          <w:color w:val="000000"/>
          <w:sz w:val="24"/>
          <w:szCs w:val="24"/>
        </w:rPr>
        <w:t>ield and spatial data collection</w:t>
      </w:r>
    </w:p>
    <w:p w14:paraId="17D90D72" w14:textId="27DB08F9" w:rsidR="0078749C" w:rsidRDefault="0078749C" w:rsidP="0078749C">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C50666" w:rsidRPr="003750F3">
        <w:rPr>
          <w:rFonts w:eastAsia="ヒラギノ角ゴ Pro W3"/>
          <w:color w:val="000000"/>
          <w:sz w:val="24"/>
          <w:szCs w:val="24"/>
        </w:rPr>
        <w:t xml:space="preserve">Field data were collected </w:t>
      </w:r>
      <w:r w:rsidR="00F36BE1" w:rsidRPr="003750F3">
        <w:rPr>
          <w:rFonts w:eastAsia="ヒラギノ角ゴ Pro W3"/>
          <w:color w:val="000000"/>
          <w:sz w:val="24"/>
          <w:szCs w:val="24"/>
        </w:rPr>
        <w:t xml:space="preserve">from June-August in </w:t>
      </w:r>
      <w:r w:rsidR="0043281C" w:rsidRPr="003750F3">
        <w:rPr>
          <w:rFonts w:eastAsia="ヒラギノ角ゴ Pro W3"/>
          <w:color w:val="000000"/>
          <w:sz w:val="24"/>
          <w:szCs w:val="24"/>
        </w:rPr>
        <w:t>2014 and 2015</w:t>
      </w:r>
      <w:r w:rsidR="00080A20">
        <w:rPr>
          <w:rFonts w:eastAsia="ヒラギノ角ゴ Pro W3"/>
          <w:color w:val="000000"/>
          <w:sz w:val="24"/>
          <w:szCs w:val="24"/>
        </w:rPr>
        <w:t xml:space="preserve">.  </w:t>
      </w:r>
      <w:r w:rsidR="00080A20" w:rsidRPr="003750F3">
        <w:rPr>
          <w:rFonts w:eastAsia="ヒラギノ角ゴ Pro W3"/>
          <w:color w:val="000000"/>
          <w:sz w:val="24"/>
          <w:szCs w:val="24"/>
        </w:rPr>
        <w:t xml:space="preserve">We used several variables to characterize fire </w:t>
      </w:r>
      <w:r w:rsidR="00080A20">
        <w:rPr>
          <w:rFonts w:eastAsia="ヒラギノ角ゴ Pro W3"/>
          <w:color w:val="000000"/>
          <w:sz w:val="24"/>
          <w:szCs w:val="24"/>
        </w:rPr>
        <w:t xml:space="preserve">and post-fire conditions </w:t>
      </w:r>
      <w:r w:rsidR="00080A20" w:rsidRPr="003750F3">
        <w:rPr>
          <w:rFonts w:eastAsia="ヒラギノ角ゴ Pro W3"/>
          <w:color w:val="000000"/>
          <w:sz w:val="24"/>
          <w:szCs w:val="24"/>
        </w:rPr>
        <w:t xml:space="preserve">for each site. </w:t>
      </w:r>
      <w:r w:rsidR="00080A20">
        <w:rPr>
          <w:rFonts w:eastAsia="ヒラギノ角ゴ Pro W3"/>
          <w:color w:val="000000"/>
          <w:sz w:val="24"/>
          <w:szCs w:val="24"/>
        </w:rPr>
        <w:t xml:space="preserve"> T</w:t>
      </w:r>
      <w:r w:rsidR="00C03074" w:rsidRPr="003750F3">
        <w:rPr>
          <w:rFonts w:eastAsia="ヒラギノ角ゴ Pro W3"/>
          <w:color w:val="000000"/>
          <w:sz w:val="24"/>
          <w:szCs w:val="24"/>
        </w:rPr>
        <w:t>he</w:t>
      </w:r>
      <w:r w:rsidR="00B30CF5" w:rsidRPr="003750F3">
        <w:rPr>
          <w:rFonts w:eastAsia="ヒラギノ角ゴ Pro W3"/>
          <w:color w:val="000000"/>
          <w:sz w:val="24"/>
          <w:szCs w:val="24"/>
        </w:rPr>
        <w:t xml:space="preserve"> following data collected within</w:t>
      </w:r>
      <w:r w:rsidR="00C03074" w:rsidRPr="003750F3">
        <w:rPr>
          <w:rFonts w:eastAsia="ヒラギノ角ゴ Pro W3"/>
          <w:color w:val="000000"/>
          <w:sz w:val="24"/>
          <w:szCs w:val="24"/>
        </w:rPr>
        <w:t xml:space="preserve"> 50 m </w:t>
      </w:r>
      <w:r w:rsidR="00672476" w:rsidRPr="003750F3">
        <w:rPr>
          <w:rFonts w:eastAsia="ヒラギノ角ゴ Pro W3"/>
          <w:color w:val="000000"/>
          <w:sz w:val="24"/>
          <w:szCs w:val="24"/>
        </w:rPr>
        <w:t>transects</w:t>
      </w:r>
      <w:r w:rsidR="00AF54D2" w:rsidRPr="003750F3">
        <w:rPr>
          <w:rFonts w:eastAsia="ヒラギノ角ゴ Pro W3"/>
          <w:color w:val="000000"/>
          <w:sz w:val="24"/>
          <w:szCs w:val="24"/>
        </w:rPr>
        <w:t>: sucker/seedling (&lt; 10 cm diameter) density and overstory</w:t>
      </w:r>
      <w:r w:rsidR="00B4048F" w:rsidRPr="003750F3">
        <w:rPr>
          <w:rFonts w:eastAsia="ヒラギノ角ゴ Pro W3"/>
          <w:color w:val="000000"/>
          <w:sz w:val="24"/>
          <w:szCs w:val="24"/>
        </w:rPr>
        <w:t xml:space="preserve"> tree</w:t>
      </w:r>
      <w:r w:rsidR="00AF54D2" w:rsidRPr="003750F3">
        <w:rPr>
          <w:rFonts w:eastAsia="ヒラギノ角ゴ Pro W3"/>
          <w:color w:val="000000"/>
          <w:sz w:val="24"/>
          <w:szCs w:val="24"/>
        </w:rPr>
        <w:t xml:space="preserve"> (&gt; 10 cm diameter) density </w:t>
      </w:r>
      <w:r w:rsidR="009C5226" w:rsidRPr="003750F3">
        <w:rPr>
          <w:rFonts w:eastAsia="ヒラギノ角ゴ Pro W3"/>
          <w:color w:val="000000"/>
          <w:sz w:val="24"/>
          <w:szCs w:val="24"/>
        </w:rPr>
        <w:t>by species</w:t>
      </w:r>
      <w:r w:rsidR="00AF54D2" w:rsidRPr="003750F3">
        <w:rPr>
          <w:rFonts w:eastAsia="ヒラギノ角ゴ Pro W3"/>
          <w:color w:val="000000"/>
          <w:sz w:val="24"/>
          <w:szCs w:val="24"/>
        </w:rPr>
        <w:t xml:space="preserve">, </w:t>
      </w:r>
      <w:r w:rsidR="009C5226" w:rsidRPr="003750F3">
        <w:rPr>
          <w:rFonts w:eastAsia="ヒラギノ角ゴ Pro W3"/>
          <w:color w:val="000000"/>
          <w:sz w:val="24"/>
          <w:szCs w:val="24"/>
        </w:rPr>
        <w:t>animal browse on suckers and pellet counts, understory vegetation by functional group (</w:t>
      </w:r>
      <w:r w:rsidR="00733588" w:rsidRPr="003750F3">
        <w:rPr>
          <w:rFonts w:eastAsia="ヒラギノ角ゴ Pro W3"/>
          <w:color w:val="000000"/>
          <w:sz w:val="24"/>
          <w:szCs w:val="24"/>
        </w:rPr>
        <w:t xml:space="preserve">e.g. </w:t>
      </w:r>
      <w:r w:rsidR="009C5226" w:rsidRPr="003750F3">
        <w:rPr>
          <w:rFonts w:eastAsia="ヒラギノ角ゴ Pro W3"/>
          <w:color w:val="000000"/>
          <w:sz w:val="24"/>
          <w:szCs w:val="24"/>
        </w:rPr>
        <w:t>gras</w:t>
      </w:r>
      <w:r w:rsidR="00733588" w:rsidRPr="003750F3">
        <w:rPr>
          <w:rFonts w:eastAsia="ヒラギノ角ゴ Pro W3"/>
          <w:color w:val="000000"/>
          <w:sz w:val="24"/>
          <w:szCs w:val="24"/>
        </w:rPr>
        <w:t>s, forb</w:t>
      </w:r>
      <w:r w:rsidR="00672476" w:rsidRPr="003750F3">
        <w:rPr>
          <w:rFonts w:eastAsia="ヒラギノ角ゴ Pro W3"/>
          <w:color w:val="000000"/>
          <w:sz w:val="24"/>
          <w:szCs w:val="24"/>
        </w:rPr>
        <w:t>), and shrub cover.</w:t>
      </w:r>
      <w:r w:rsidR="005E7E61" w:rsidRPr="003750F3">
        <w:rPr>
          <w:rFonts w:eastAsia="ヒラギノ角ゴ Pro W3"/>
          <w:color w:val="000000"/>
          <w:sz w:val="24"/>
          <w:szCs w:val="24"/>
        </w:rPr>
        <w:t xml:space="preserve"> Elevation </w:t>
      </w:r>
      <w:r w:rsidR="00267516" w:rsidRPr="003750F3">
        <w:rPr>
          <w:rFonts w:eastAsia="ヒラギノ角ゴ Pro W3"/>
          <w:color w:val="000000"/>
          <w:sz w:val="24"/>
          <w:szCs w:val="24"/>
        </w:rPr>
        <w:t xml:space="preserve">and </w:t>
      </w:r>
      <w:r w:rsidR="00022031" w:rsidRPr="003750F3">
        <w:rPr>
          <w:rFonts w:eastAsia="ヒラギノ角ゴ Pro W3"/>
          <w:color w:val="000000"/>
          <w:sz w:val="24"/>
          <w:szCs w:val="24"/>
        </w:rPr>
        <w:t>location informa</w:t>
      </w:r>
      <w:r w:rsidR="005E7E61" w:rsidRPr="003750F3">
        <w:rPr>
          <w:rFonts w:eastAsia="ヒラギノ角ゴ Pro W3"/>
          <w:color w:val="000000"/>
          <w:sz w:val="24"/>
          <w:szCs w:val="24"/>
        </w:rPr>
        <w:t xml:space="preserve">tion </w:t>
      </w:r>
      <w:r w:rsidR="00B30CF5" w:rsidRPr="003750F3">
        <w:rPr>
          <w:rFonts w:eastAsia="ヒラギノ角ゴ Pro W3"/>
          <w:color w:val="000000"/>
          <w:sz w:val="24"/>
          <w:szCs w:val="24"/>
        </w:rPr>
        <w:t>were</w:t>
      </w:r>
      <w:r w:rsidR="005E7E61" w:rsidRPr="003750F3">
        <w:rPr>
          <w:rFonts w:eastAsia="ヒラギノ角ゴ Pro W3"/>
          <w:color w:val="000000"/>
          <w:sz w:val="24"/>
          <w:szCs w:val="24"/>
        </w:rPr>
        <w:t xml:space="preserve"> </w:t>
      </w:r>
      <w:r w:rsidR="00672476" w:rsidRPr="003750F3">
        <w:rPr>
          <w:rFonts w:eastAsia="ヒラギノ角ゴ Pro W3"/>
          <w:color w:val="000000"/>
          <w:sz w:val="24"/>
          <w:szCs w:val="24"/>
        </w:rPr>
        <w:t xml:space="preserve">recorded in the field, and slope and aspect for each plot were </w:t>
      </w:r>
      <w:r w:rsidR="00022031" w:rsidRPr="003750F3">
        <w:rPr>
          <w:rFonts w:eastAsia="ヒラギノ角ゴ Pro W3"/>
          <w:color w:val="000000"/>
          <w:sz w:val="24"/>
          <w:szCs w:val="24"/>
        </w:rPr>
        <w:t xml:space="preserve">derived from </w:t>
      </w:r>
      <w:r w:rsidR="00C50666" w:rsidRPr="003750F3">
        <w:rPr>
          <w:rFonts w:eastAsia="ヒラギノ角ゴ Pro W3"/>
          <w:color w:val="000000"/>
          <w:sz w:val="24"/>
          <w:szCs w:val="24"/>
        </w:rPr>
        <w:t>30-m digital elevation model</w:t>
      </w:r>
      <w:r w:rsidR="00022031" w:rsidRPr="003750F3">
        <w:rPr>
          <w:rFonts w:eastAsia="ヒラギノ角ゴ Pro W3"/>
          <w:color w:val="000000"/>
          <w:sz w:val="24"/>
          <w:szCs w:val="24"/>
        </w:rPr>
        <w:t>s</w:t>
      </w:r>
      <w:r w:rsidR="00C50666" w:rsidRPr="003750F3">
        <w:rPr>
          <w:rFonts w:eastAsia="ヒラギノ角ゴ Pro W3"/>
          <w:color w:val="000000"/>
          <w:sz w:val="24"/>
          <w:szCs w:val="24"/>
        </w:rPr>
        <w:t xml:space="preserve"> (DEM</w:t>
      </w:r>
      <w:r w:rsidR="00022031" w:rsidRPr="003750F3">
        <w:rPr>
          <w:rFonts w:eastAsia="ヒラギノ角ゴ Pro W3"/>
          <w:color w:val="000000"/>
          <w:sz w:val="24"/>
          <w:szCs w:val="24"/>
        </w:rPr>
        <w:t>s</w:t>
      </w:r>
      <w:r w:rsidR="00C50666" w:rsidRPr="003750F3">
        <w:rPr>
          <w:rFonts w:eastAsia="ヒラギノ角ゴ Pro W3"/>
          <w:color w:val="000000"/>
          <w:sz w:val="24"/>
          <w:szCs w:val="24"/>
        </w:rPr>
        <w:t>)</w:t>
      </w:r>
      <w:r w:rsidR="00022031" w:rsidRPr="003750F3">
        <w:rPr>
          <w:rFonts w:eastAsia="ヒラギノ角ゴ Pro W3"/>
          <w:color w:val="000000"/>
          <w:sz w:val="24"/>
          <w:szCs w:val="24"/>
        </w:rPr>
        <w:t xml:space="preserve"> following data collection</w:t>
      </w:r>
      <w:r w:rsidR="00C50666" w:rsidRPr="003750F3">
        <w:rPr>
          <w:rFonts w:eastAsia="ヒラギノ角ゴ Pro W3"/>
          <w:color w:val="000000"/>
          <w:sz w:val="24"/>
          <w:szCs w:val="24"/>
        </w:rPr>
        <w:t>. Time since fire was calculated as the year of sampling minus the fire year. We assessed fire severity in the field b</w:t>
      </w:r>
      <w:r w:rsidR="00C240A7" w:rsidRPr="003750F3">
        <w:rPr>
          <w:rFonts w:eastAsia="ヒラギノ角ゴ Pro W3"/>
          <w:color w:val="000000"/>
          <w:sz w:val="24"/>
          <w:szCs w:val="24"/>
        </w:rPr>
        <w:t>y classif</w:t>
      </w:r>
      <w:r w:rsidR="00930A33" w:rsidRPr="003750F3">
        <w:rPr>
          <w:rFonts w:eastAsia="ヒラギノ角ゴ Pro W3"/>
          <w:color w:val="000000"/>
          <w:sz w:val="24"/>
          <w:szCs w:val="24"/>
        </w:rPr>
        <w:t xml:space="preserve">ying each plot as high </w:t>
      </w:r>
      <w:r w:rsidR="00C240A7" w:rsidRPr="003750F3">
        <w:rPr>
          <w:rFonts w:eastAsia="ヒラギノ角ゴ Pro W3"/>
          <w:color w:val="000000"/>
          <w:sz w:val="24"/>
          <w:szCs w:val="24"/>
        </w:rPr>
        <w:t xml:space="preserve">(&lt;10% of trees survived the fire) or medium </w:t>
      </w:r>
      <w:r w:rsidR="00930A33" w:rsidRPr="003750F3">
        <w:rPr>
          <w:rFonts w:eastAsia="ヒラギノ角ゴ Pro W3"/>
          <w:color w:val="000000"/>
          <w:sz w:val="24"/>
          <w:szCs w:val="24"/>
        </w:rPr>
        <w:t>(</w:t>
      </w:r>
      <w:r w:rsidR="00C240A7" w:rsidRPr="003750F3">
        <w:rPr>
          <w:rFonts w:eastAsia="ヒラギノ角ゴ Pro W3"/>
          <w:color w:val="000000"/>
          <w:sz w:val="24"/>
          <w:szCs w:val="24"/>
        </w:rPr>
        <w:t>10-50% of trees survived the fire)</w:t>
      </w:r>
      <w:r w:rsidR="00B4048F" w:rsidRPr="003750F3">
        <w:rPr>
          <w:rFonts w:eastAsia="ヒラギノ角ゴ Pro W3"/>
          <w:color w:val="000000"/>
          <w:sz w:val="24"/>
          <w:szCs w:val="24"/>
        </w:rPr>
        <w:t xml:space="preserve"> severity</w:t>
      </w:r>
      <w:r w:rsidR="00C240A7" w:rsidRPr="003750F3">
        <w:rPr>
          <w:rFonts w:eastAsia="ヒラギノ角ゴ Pro W3"/>
          <w:color w:val="000000"/>
          <w:sz w:val="24"/>
          <w:szCs w:val="24"/>
        </w:rPr>
        <w:t xml:space="preserve">. </w:t>
      </w:r>
      <w:r w:rsidR="00AF54D2" w:rsidRPr="003750F3">
        <w:rPr>
          <w:rFonts w:eastAsia="ヒラギノ角ゴ Pro W3"/>
          <w:color w:val="000000"/>
          <w:sz w:val="24"/>
          <w:szCs w:val="24"/>
        </w:rPr>
        <w:t>Additionally, s</w:t>
      </w:r>
      <w:r w:rsidR="00930A33" w:rsidRPr="003750F3">
        <w:rPr>
          <w:rFonts w:eastAsia="ヒラギノ角ゴ Pro W3"/>
          <w:color w:val="000000"/>
          <w:sz w:val="24"/>
          <w:szCs w:val="24"/>
        </w:rPr>
        <w:t xml:space="preserve">patial data of fire severity and size </w:t>
      </w:r>
      <w:r w:rsidR="007534CA" w:rsidRPr="003750F3">
        <w:rPr>
          <w:rFonts w:eastAsia="ヒラギノ角ゴ Pro W3"/>
          <w:color w:val="000000"/>
          <w:sz w:val="24"/>
          <w:szCs w:val="24"/>
        </w:rPr>
        <w:t xml:space="preserve">were obtained </w:t>
      </w:r>
      <w:r w:rsidR="00C50666" w:rsidRPr="003750F3">
        <w:rPr>
          <w:rFonts w:eastAsia="ヒラギノ角ゴ Pro W3"/>
          <w:color w:val="000000"/>
          <w:sz w:val="24"/>
          <w:szCs w:val="24"/>
        </w:rPr>
        <w:t>from the Monitoring Trends in Burn Severity (MTBS) projec</w:t>
      </w:r>
      <w:r w:rsidR="00B30CF5" w:rsidRPr="003750F3">
        <w:rPr>
          <w:rFonts w:eastAsia="ヒラギノ角ゴ Pro W3"/>
          <w:color w:val="000000"/>
          <w:sz w:val="24"/>
          <w:szCs w:val="24"/>
        </w:rPr>
        <w:t>t (</w:t>
      </w:r>
      <w:proofErr w:type="spellStart"/>
      <w:r w:rsidR="00B30CF5" w:rsidRPr="003750F3">
        <w:rPr>
          <w:rFonts w:eastAsia="ヒラギノ角ゴ Pro W3"/>
          <w:color w:val="000000"/>
          <w:sz w:val="24"/>
          <w:szCs w:val="24"/>
        </w:rPr>
        <w:t>Eid</w:t>
      </w:r>
      <w:r w:rsidR="00851BDD" w:rsidRPr="003750F3">
        <w:rPr>
          <w:rFonts w:eastAsia="ヒラギノ角ゴ Pro W3"/>
          <w:color w:val="000000"/>
          <w:sz w:val="24"/>
          <w:szCs w:val="24"/>
        </w:rPr>
        <w:t>enshink</w:t>
      </w:r>
      <w:proofErr w:type="spellEnd"/>
      <w:r w:rsidR="00851BDD" w:rsidRPr="003750F3">
        <w:rPr>
          <w:rFonts w:eastAsia="ヒラギノ角ゴ Pro W3"/>
          <w:color w:val="000000"/>
          <w:sz w:val="24"/>
          <w:szCs w:val="24"/>
        </w:rPr>
        <w:t xml:space="preserve"> and others 2007). </w:t>
      </w:r>
      <w:r w:rsidR="00AF54D2" w:rsidRPr="003750F3">
        <w:rPr>
          <w:rFonts w:eastAsia="ヒラギノ角ゴ Pro W3"/>
          <w:color w:val="000000"/>
          <w:sz w:val="24"/>
          <w:szCs w:val="24"/>
        </w:rPr>
        <w:t xml:space="preserve">To investigate the role of fire severity in post-fire regeneration, we calculated the proportion of each MTBS burn severity class (e.g. high, moderate, low, or unburned) within a </w:t>
      </w:r>
      <w:r w:rsidR="00851BDD" w:rsidRPr="003750F3">
        <w:rPr>
          <w:rFonts w:eastAsia="ヒラギノ角ゴ Pro W3"/>
          <w:color w:val="000000"/>
          <w:sz w:val="24"/>
          <w:szCs w:val="24"/>
        </w:rPr>
        <w:t xml:space="preserve">100 m buffer </w:t>
      </w:r>
      <w:r w:rsidR="00590DF7" w:rsidRPr="003750F3">
        <w:rPr>
          <w:rFonts w:eastAsia="ヒラギノ角ゴ Pro W3"/>
          <w:color w:val="000000"/>
          <w:sz w:val="24"/>
          <w:szCs w:val="24"/>
        </w:rPr>
        <w:t xml:space="preserve">surrounding each plot using ArcGIS. </w:t>
      </w:r>
      <w:r>
        <w:rPr>
          <w:rFonts w:eastAsia="ヒラギノ角ゴ Pro W3"/>
          <w:color w:val="000000"/>
          <w:sz w:val="24"/>
          <w:szCs w:val="24"/>
        </w:rPr>
        <w:t xml:space="preserve"> </w:t>
      </w:r>
      <w:r w:rsidR="00C50666" w:rsidRPr="003750F3">
        <w:rPr>
          <w:rFonts w:eastAsia="ヒラギノ角ゴ Pro W3"/>
          <w:color w:val="000000"/>
          <w:sz w:val="24"/>
          <w:szCs w:val="24"/>
        </w:rPr>
        <w:t>We acquired 800-m resolution long-term monthly precipitation and temperature</w:t>
      </w:r>
      <w:r w:rsidR="006521C6" w:rsidRPr="003750F3">
        <w:rPr>
          <w:rFonts w:eastAsia="ヒラギノ角ゴ Pro W3"/>
          <w:color w:val="000000"/>
          <w:sz w:val="24"/>
          <w:szCs w:val="24"/>
        </w:rPr>
        <w:t xml:space="preserve"> </w:t>
      </w:r>
      <w:r w:rsidR="00C50666" w:rsidRPr="003750F3">
        <w:rPr>
          <w:rFonts w:eastAsia="ヒラギノ角ゴ Pro W3"/>
          <w:color w:val="000000"/>
          <w:sz w:val="24"/>
          <w:szCs w:val="24"/>
        </w:rPr>
        <w:t>data from the Parameterized-elevation Regression on Independent Slopes Model (PRISM; Daly et al. 2008</w:t>
      </w:r>
      <w:r w:rsidR="006521C6" w:rsidRPr="003750F3">
        <w:rPr>
          <w:rFonts w:eastAsia="ヒラギノ角ゴ Pro W3"/>
          <w:color w:val="000000"/>
          <w:sz w:val="24"/>
          <w:szCs w:val="24"/>
        </w:rPr>
        <w:t>)</w:t>
      </w:r>
      <w:r w:rsidR="00D6444F" w:rsidRPr="003750F3">
        <w:rPr>
          <w:rFonts w:eastAsia="ヒラギノ角ゴ Pro W3"/>
          <w:color w:val="000000"/>
          <w:sz w:val="24"/>
          <w:szCs w:val="24"/>
        </w:rPr>
        <w:t>,</w:t>
      </w:r>
      <w:r w:rsidR="00906661" w:rsidRPr="003750F3">
        <w:rPr>
          <w:rFonts w:eastAsia="ヒラギノ角ゴ Pro W3"/>
          <w:color w:val="000000"/>
          <w:sz w:val="24"/>
          <w:szCs w:val="24"/>
        </w:rPr>
        <w:t xml:space="preserve"> and we used these </w:t>
      </w:r>
      <w:r w:rsidR="007C7C12" w:rsidRPr="003750F3">
        <w:rPr>
          <w:rFonts w:eastAsia="ヒラギノ角ゴ Pro W3"/>
          <w:color w:val="000000"/>
          <w:sz w:val="24"/>
          <w:szCs w:val="24"/>
        </w:rPr>
        <w:t>data to</w:t>
      </w:r>
      <w:r w:rsidR="00D6444F" w:rsidRPr="003750F3">
        <w:rPr>
          <w:rFonts w:eastAsia="ヒラギノ角ゴ Pro W3"/>
          <w:color w:val="000000"/>
          <w:sz w:val="24"/>
          <w:szCs w:val="24"/>
        </w:rPr>
        <w:t xml:space="preserve"> calculate several climate</w:t>
      </w:r>
      <w:r w:rsidR="007C7C12" w:rsidRPr="003750F3">
        <w:rPr>
          <w:rFonts w:eastAsia="ヒラギノ角ゴ Pro W3"/>
          <w:color w:val="000000"/>
          <w:sz w:val="24"/>
          <w:szCs w:val="24"/>
        </w:rPr>
        <w:t xml:space="preserve"> variables</w:t>
      </w:r>
      <w:r w:rsidR="006521C6" w:rsidRPr="003750F3">
        <w:rPr>
          <w:rFonts w:eastAsia="ヒラギノ角ゴ Pro W3"/>
          <w:color w:val="000000"/>
          <w:sz w:val="24"/>
          <w:szCs w:val="24"/>
        </w:rPr>
        <w:t xml:space="preserve">. </w:t>
      </w:r>
      <w:r w:rsidR="00D6444F" w:rsidRPr="003750F3">
        <w:rPr>
          <w:rFonts w:eastAsia="Times New Roman" w:cs="Arial"/>
          <w:color w:val="222222"/>
          <w:sz w:val="24"/>
          <w:szCs w:val="24"/>
        </w:rPr>
        <w:t xml:space="preserve">We </w:t>
      </w:r>
      <w:r w:rsidR="00906661" w:rsidRPr="003750F3">
        <w:rPr>
          <w:rFonts w:eastAsia="Times New Roman" w:cs="Arial"/>
          <w:color w:val="222222"/>
          <w:sz w:val="24"/>
          <w:szCs w:val="24"/>
        </w:rPr>
        <w:t xml:space="preserve">also </w:t>
      </w:r>
      <w:r w:rsidR="00D6444F" w:rsidRPr="003750F3">
        <w:rPr>
          <w:rFonts w:eastAsia="Times New Roman" w:cs="Arial"/>
          <w:color w:val="222222"/>
          <w:sz w:val="24"/>
          <w:szCs w:val="24"/>
        </w:rPr>
        <w:t xml:space="preserve">calculated climatic water deficit, total annual snow and rain, and </w:t>
      </w:r>
      <w:r w:rsidR="007534CA" w:rsidRPr="003750F3">
        <w:rPr>
          <w:rFonts w:eastAsia="Times New Roman" w:cs="Arial"/>
          <w:color w:val="222222"/>
          <w:sz w:val="24"/>
          <w:szCs w:val="24"/>
        </w:rPr>
        <w:t xml:space="preserve">a </w:t>
      </w:r>
      <w:r w:rsidR="00D6444F" w:rsidRPr="003750F3">
        <w:rPr>
          <w:rFonts w:eastAsia="Times New Roman" w:cs="Arial"/>
          <w:color w:val="222222"/>
          <w:sz w:val="24"/>
          <w:szCs w:val="24"/>
        </w:rPr>
        <w:t>heat</w:t>
      </w:r>
      <w:r w:rsidR="00733588" w:rsidRPr="003750F3">
        <w:rPr>
          <w:rFonts w:eastAsia="Times New Roman" w:cs="Arial"/>
          <w:color w:val="222222"/>
          <w:sz w:val="24"/>
          <w:szCs w:val="24"/>
        </w:rPr>
        <w:t xml:space="preserve"> </w:t>
      </w:r>
      <w:r w:rsidR="00D6444F" w:rsidRPr="003750F3">
        <w:rPr>
          <w:rFonts w:eastAsia="Times New Roman" w:cs="Arial"/>
          <w:color w:val="222222"/>
          <w:sz w:val="24"/>
          <w:szCs w:val="24"/>
        </w:rPr>
        <w:t xml:space="preserve">load </w:t>
      </w:r>
      <w:r w:rsidR="007534CA" w:rsidRPr="003750F3">
        <w:rPr>
          <w:rFonts w:eastAsia="Times New Roman" w:cs="Arial"/>
          <w:color w:val="222222"/>
          <w:sz w:val="24"/>
          <w:szCs w:val="24"/>
        </w:rPr>
        <w:t xml:space="preserve">index for each site </w:t>
      </w:r>
      <w:r w:rsidR="007C7C12" w:rsidRPr="003750F3">
        <w:rPr>
          <w:rFonts w:eastAsia="Times New Roman" w:cs="Arial"/>
          <w:color w:val="222222"/>
          <w:sz w:val="24"/>
          <w:szCs w:val="24"/>
        </w:rPr>
        <w:t xml:space="preserve">following </w:t>
      </w:r>
      <w:proofErr w:type="spellStart"/>
      <w:r w:rsidR="007C7C12" w:rsidRPr="003750F3">
        <w:rPr>
          <w:rFonts w:eastAsia="Times New Roman" w:cs="Arial"/>
          <w:color w:val="222222"/>
          <w:sz w:val="24"/>
          <w:szCs w:val="24"/>
        </w:rPr>
        <w:t>Dilts</w:t>
      </w:r>
      <w:proofErr w:type="spellEnd"/>
      <w:r w:rsidR="007C7C12" w:rsidRPr="003750F3">
        <w:rPr>
          <w:rFonts w:eastAsia="Times New Roman" w:cs="Arial"/>
          <w:color w:val="222222"/>
          <w:sz w:val="24"/>
          <w:szCs w:val="24"/>
        </w:rPr>
        <w:t xml:space="preserve"> et al</w:t>
      </w:r>
      <w:r w:rsidR="00733588" w:rsidRPr="003750F3">
        <w:rPr>
          <w:rFonts w:eastAsia="Times New Roman" w:cs="Arial"/>
          <w:color w:val="222222"/>
          <w:sz w:val="24"/>
          <w:szCs w:val="24"/>
        </w:rPr>
        <w:t>. (2015) and the R function “</w:t>
      </w:r>
      <w:proofErr w:type="spellStart"/>
      <w:r w:rsidR="00733588" w:rsidRPr="003750F3">
        <w:rPr>
          <w:rFonts w:eastAsia="Times New Roman" w:cs="Arial"/>
          <w:color w:val="222222"/>
          <w:sz w:val="24"/>
          <w:szCs w:val="24"/>
        </w:rPr>
        <w:t>cwd</w:t>
      </w:r>
      <w:r w:rsidR="007C7C12" w:rsidRPr="003750F3">
        <w:rPr>
          <w:rFonts w:eastAsia="Times New Roman" w:cs="Arial"/>
          <w:color w:val="222222"/>
          <w:sz w:val="24"/>
          <w:szCs w:val="24"/>
        </w:rPr>
        <w:t>_function</w:t>
      </w:r>
      <w:proofErr w:type="spellEnd"/>
      <w:r w:rsidR="007C7C12" w:rsidRPr="003750F3">
        <w:rPr>
          <w:rFonts w:eastAsia="Times New Roman" w:cs="Arial"/>
          <w:color w:val="222222"/>
          <w:sz w:val="24"/>
          <w:szCs w:val="24"/>
        </w:rPr>
        <w:t>”</w:t>
      </w:r>
      <w:r w:rsidR="0023048E" w:rsidRPr="003750F3">
        <w:rPr>
          <w:rFonts w:eastAsia="Times New Roman" w:cs="Arial"/>
          <w:color w:val="222222"/>
          <w:sz w:val="24"/>
          <w:szCs w:val="24"/>
        </w:rPr>
        <w:t>,</w:t>
      </w:r>
      <w:r w:rsidR="007C7C12" w:rsidRPr="003750F3">
        <w:rPr>
          <w:rFonts w:eastAsia="Times New Roman" w:cs="Arial"/>
          <w:color w:val="222222"/>
          <w:sz w:val="24"/>
          <w:szCs w:val="24"/>
        </w:rPr>
        <w:t xml:space="preserve"> developed by Miranda Redmond (</w:t>
      </w:r>
      <w:r w:rsidR="00485AFC" w:rsidRPr="003750F3">
        <w:rPr>
          <w:rFonts w:eastAsia="Times New Roman" w:cs="Arial"/>
          <w:color w:val="222222"/>
          <w:sz w:val="24"/>
          <w:szCs w:val="24"/>
        </w:rPr>
        <w:t>https://naes.unr.edu/Weisberg/old_site/downloads</w:t>
      </w:r>
      <w:r w:rsidR="007C7C12" w:rsidRPr="003750F3">
        <w:rPr>
          <w:rFonts w:eastAsia="Times New Roman" w:cs="Arial"/>
          <w:color w:val="222222"/>
          <w:sz w:val="24"/>
          <w:szCs w:val="24"/>
        </w:rPr>
        <w:t>)</w:t>
      </w:r>
      <w:r w:rsidR="007C7C12" w:rsidRPr="003750F3">
        <w:rPr>
          <w:rFonts w:eastAsia="ヒラギノ角ゴ Pro W3"/>
          <w:color w:val="000000"/>
          <w:sz w:val="24"/>
          <w:szCs w:val="24"/>
        </w:rPr>
        <w:t>.</w:t>
      </w:r>
      <w:r w:rsidR="00485AFC" w:rsidRPr="003750F3">
        <w:rPr>
          <w:rFonts w:eastAsia="ヒラギノ角ゴ Pro W3"/>
          <w:color w:val="000000"/>
          <w:sz w:val="24"/>
          <w:szCs w:val="24"/>
        </w:rPr>
        <w:t xml:space="preserve"> </w:t>
      </w:r>
    </w:p>
    <w:p w14:paraId="0C97EF49" w14:textId="77777777" w:rsidR="0078749C" w:rsidRDefault="0078749C" w:rsidP="0078749C">
      <w:pPr>
        <w:tabs>
          <w:tab w:val="left" w:pos="360"/>
          <w:tab w:val="left" w:pos="432"/>
        </w:tabs>
        <w:contextualSpacing/>
        <w:rPr>
          <w:rFonts w:eastAsia="ヒラギノ角ゴ Pro W3"/>
          <w:color w:val="000000"/>
          <w:sz w:val="24"/>
          <w:szCs w:val="24"/>
        </w:rPr>
      </w:pPr>
    </w:p>
    <w:p w14:paraId="3870A7FE" w14:textId="7BC35FDF" w:rsidR="00460CC8" w:rsidRPr="003750F3" w:rsidRDefault="00460CC8" w:rsidP="00C50666">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 xml:space="preserve">5.2.2 </w:t>
      </w:r>
      <w:r w:rsidR="0078749C" w:rsidRPr="003750F3">
        <w:rPr>
          <w:rFonts w:eastAsia="ヒラギノ角ゴ Pro W3"/>
          <w:i/>
          <w:color w:val="000000"/>
          <w:sz w:val="24"/>
          <w:szCs w:val="24"/>
        </w:rPr>
        <w:t xml:space="preserve">Post fire aspen regeneration </w:t>
      </w:r>
      <w:r w:rsidR="0078749C">
        <w:rPr>
          <w:rFonts w:eastAsia="ヒラギノ角ゴ Pro W3"/>
          <w:i/>
          <w:color w:val="000000"/>
          <w:sz w:val="24"/>
          <w:szCs w:val="24"/>
        </w:rPr>
        <w:t>- d</w:t>
      </w:r>
      <w:r w:rsidRPr="003750F3">
        <w:rPr>
          <w:rFonts w:eastAsia="ヒラギノ角ゴ Pro W3"/>
          <w:i/>
          <w:color w:val="000000"/>
          <w:sz w:val="24"/>
          <w:szCs w:val="24"/>
        </w:rPr>
        <w:t>ata analysis</w:t>
      </w:r>
    </w:p>
    <w:p w14:paraId="412DFB45" w14:textId="1B208028" w:rsidR="0078749C" w:rsidRDefault="0078749C"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Pr="003750F3">
        <w:rPr>
          <w:rFonts w:eastAsia="ヒラギノ角ゴ Pro W3"/>
          <w:color w:val="000000"/>
          <w:sz w:val="24"/>
          <w:szCs w:val="24"/>
        </w:rPr>
        <w:t xml:space="preserve">We present all variables used in the analysis in Table X. </w:t>
      </w:r>
      <w:r>
        <w:rPr>
          <w:rFonts w:eastAsia="ヒラギノ角ゴ Pro W3"/>
          <w:color w:val="000000"/>
          <w:sz w:val="24"/>
          <w:szCs w:val="24"/>
        </w:rPr>
        <w:t xml:space="preserve"> </w:t>
      </w:r>
      <w:r w:rsidRPr="003750F3">
        <w:rPr>
          <w:rFonts w:eastAsia="ヒラギノ角ゴ Pro W3"/>
          <w:color w:val="000000"/>
          <w:sz w:val="24"/>
          <w:szCs w:val="24"/>
        </w:rPr>
        <w:t xml:space="preserve">Initial data exploration included assessment of several climate variables that represented various seasonal combinations before and after each fire as well as long-term averages, calculated as the 30 years prior to the most recent fire year (1980-2009). For each climate variable explored, we calculated a ratio of pre- and post-fire values to long-term averages so that we could explore climate trends in terms of relative changes over time (following van </w:t>
      </w:r>
      <w:proofErr w:type="spellStart"/>
      <w:r w:rsidRPr="003750F3">
        <w:rPr>
          <w:rFonts w:eastAsia="ヒラギノ角ゴ Pro W3"/>
          <w:color w:val="000000"/>
          <w:sz w:val="24"/>
          <w:szCs w:val="24"/>
        </w:rPr>
        <w:t>Mantgem</w:t>
      </w:r>
      <w:proofErr w:type="spellEnd"/>
      <w:r w:rsidRPr="003750F3">
        <w:rPr>
          <w:rFonts w:eastAsia="ヒラギノ角ゴ Pro W3"/>
          <w:color w:val="000000"/>
          <w:sz w:val="24"/>
          <w:szCs w:val="24"/>
        </w:rPr>
        <w:t xml:space="preserve"> et al. 2013 and Harvey et al. 2006). For example, the three year ratio of pre-fire annual precipitation was calculated as the average annual precipitation three years prior to fire divided by the 30-year annual precipitation value. </w:t>
      </w:r>
    </w:p>
    <w:p w14:paraId="6A15D138" w14:textId="6B90552D" w:rsidR="00C50666" w:rsidRDefault="0078749C" w:rsidP="00C50666">
      <w:pPr>
        <w:tabs>
          <w:tab w:val="left" w:pos="360"/>
          <w:tab w:val="left" w:pos="432"/>
        </w:tabs>
        <w:contextualSpacing/>
        <w:rPr>
          <w:ins w:id="4" w:author="Robert Scheller" w:date="2017-04-01T10:44:00Z"/>
          <w:rFonts w:eastAsia="ヒラギノ角ゴ Pro W3"/>
          <w:color w:val="000000"/>
          <w:sz w:val="24"/>
          <w:szCs w:val="24"/>
        </w:rPr>
      </w:pPr>
      <w:r>
        <w:rPr>
          <w:rFonts w:eastAsia="ヒラギノ角ゴ Pro W3"/>
          <w:color w:val="000000"/>
          <w:sz w:val="24"/>
          <w:szCs w:val="24"/>
        </w:rPr>
        <w:tab/>
      </w:r>
      <w:r w:rsidR="00DF20D7" w:rsidRPr="003750F3">
        <w:rPr>
          <w:rFonts w:eastAsia="ヒラギノ角ゴ Pro W3"/>
          <w:color w:val="000000"/>
          <w:sz w:val="24"/>
          <w:szCs w:val="24"/>
        </w:rPr>
        <w:t xml:space="preserve">All analyses were conducted using </w:t>
      </w:r>
      <w:r w:rsidR="00EA7B1E" w:rsidRPr="003750F3">
        <w:rPr>
          <w:rFonts w:eastAsia="ヒラギノ角ゴ Pro W3"/>
          <w:color w:val="000000"/>
          <w:sz w:val="24"/>
          <w:szCs w:val="24"/>
        </w:rPr>
        <w:t>R statistical software</w:t>
      </w:r>
      <w:r w:rsidR="006B46A1" w:rsidRPr="003750F3">
        <w:rPr>
          <w:rFonts w:eastAsia="ヒラギノ角ゴ Pro W3"/>
          <w:color w:val="000000"/>
          <w:sz w:val="24"/>
          <w:szCs w:val="24"/>
        </w:rPr>
        <w:t xml:space="preserve"> (R Development Core Team 2015</w:t>
      </w:r>
      <w:r w:rsidR="00DF20D7" w:rsidRPr="003750F3">
        <w:rPr>
          <w:rFonts w:eastAsia="ヒラギノ角ゴ Pro W3"/>
          <w:color w:val="000000"/>
          <w:sz w:val="24"/>
          <w:szCs w:val="24"/>
        </w:rPr>
        <w:t xml:space="preserve">). </w:t>
      </w:r>
      <w:r w:rsidR="000A225B" w:rsidRPr="003750F3">
        <w:rPr>
          <w:rFonts w:eastAsia="ヒラギノ角ゴ Pro W3"/>
          <w:color w:val="000000"/>
          <w:sz w:val="24"/>
          <w:szCs w:val="24"/>
        </w:rPr>
        <w:t xml:space="preserve"> Post-fire sucker density was log transformed due to the large range in observed densities. To confirm a lack of spatial autocorrelation across plots we conducted a Mantel test</w:t>
      </w:r>
      <w:r w:rsidR="00DE58D4" w:rsidRPr="003750F3">
        <w:rPr>
          <w:rFonts w:eastAsia="ヒラギノ角ゴ Pro W3"/>
          <w:color w:val="000000"/>
          <w:sz w:val="24"/>
          <w:szCs w:val="24"/>
        </w:rPr>
        <w:t xml:space="preserve"> using plot location and aspen densities, and the test was </w:t>
      </w:r>
      <w:r w:rsidR="003712AC" w:rsidRPr="003750F3">
        <w:rPr>
          <w:rFonts w:eastAsia="ヒラギノ角ゴ Pro W3"/>
          <w:color w:val="000000"/>
          <w:sz w:val="24"/>
          <w:szCs w:val="24"/>
        </w:rPr>
        <w:t xml:space="preserve">insignificant. </w:t>
      </w:r>
      <w:r w:rsidR="00BD4102" w:rsidRPr="003750F3">
        <w:rPr>
          <w:rFonts w:eastAsia="ヒラギノ角ゴ Pro W3"/>
          <w:color w:val="000000"/>
          <w:sz w:val="24"/>
          <w:szCs w:val="24"/>
        </w:rPr>
        <w:t>We employed</w:t>
      </w:r>
      <w:r w:rsidR="00DE58D4" w:rsidRPr="003750F3">
        <w:rPr>
          <w:rFonts w:eastAsia="ヒラギノ角ゴ Pro W3"/>
          <w:color w:val="000000"/>
          <w:sz w:val="24"/>
          <w:szCs w:val="24"/>
        </w:rPr>
        <w:t xml:space="preserve"> the</w:t>
      </w:r>
      <w:r w:rsidR="00BD4102" w:rsidRPr="003750F3">
        <w:rPr>
          <w:rFonts w:eastAsia="ヒラギノ角ゴ Pro W3"/>
          <w:color w:val="000000"/>
          <w:sz w:val="24"/>
          <w:szCs w:val="24"/>
        </w:rPr>
        <w:t xml:space="preserve"> </w:t>
      </w:r>
      <w:r w:rsidR="00E4160D" w:rsidRPr="003750F3">
        <w:rPr>
          <w:rFonts w:eastAsia="ヒラギノ角ゴ Pro W3"/>
          <w:color w:val="000000"/>
          <w:sz w:val="24"/>
          <w:szCs w:val="24"/>
        </w:rPr>
        <w:t xml:space="preserve">Random Forest </w:t>
      </w:r>
      <w:r w:rsidR="00BD4102" w:rsidRPr="003750F3">
        <w:rPr>
          <w:rFonts w:eastAsia="ヒラギノ角ゴ Pro W3"/>
          <w:color w:val="000000"/>
          <w:sz w:val="24"/>
          <w:szCs w:val="24"/>
        </w:rPr>
        <w:t xml:space="preserve">classification </w:t>
      </w:r>
      <w:r w:rsidR="00E4160D" w:rsidRPr="003750F3">
        <w:rPr>
          <w:rFonts w:eastAsia="ヒラギノ角ゴ Pro W3"/>
          <w:color w:val="000000"/>
          <w:sz w:val="24"/>
          <w:szCs w:val="24"/>
        </w:rPr>
        <w:t>method as a first step to distill</w:t>
      </w:r>
      <w:r w:rsidR="00742560" w:rsidRPr="003750F3">
        <w:rPr>
          <w:rFonts w:eastAsia="ヒラギノ角ゴ Pro W3"/>
          <w:color w:val="000000"/>
          <w:sz w:val="24"/>
          <w:szCs w:val="24"/>
        </w:rPr>
        <w:t xml:space="preserve"> the large number of </w:t>
      </w:r>
      <w:r w:rsidR="00681C16" w:rsidRPr="003750F3">
        <w:rPr>
          <w:rFonts w:eastAsia="ヒラギノ角ゴ Pro W3"/>
          <w:color w:val="000000"/>
          <w:sz w:val="24"/>
          <w:szCs w:val="24"/>
        </w:rPr>
        <w:t xml:space="preserve">variables considered in our </w:t>
      </w:r>
      <w:r w:rsidR="00681C16" w:rsidRPr="003750F3">
        <w:rPr>
          <w:rFonts w:eastAsia="ヒラギノ角ゴ Pro W3"/>
          <w:color w:val="000000"/>
          <w:sz w:val="24"/>
          <w:szCs w:val="24"/>
        </w:rPr>
        <w:lastRenderedPageBreak/>
        <w:t>analyses</w:t>
      </w:r>
      <w:r w:rsidR="00742560" w:rsidRPr="003750F3">
        <w:rPr>
          <w:rFonts w:eastAsia="ヒラギノ角ゴ Pro W3"/>
          <w:color w:val="000000"/>
          <w:sz w:val="24"/>
          <w:szCs w:val="24"/>
        </w:rPr>
        <w:t xml:space="preserve">. </w:t>
      </w:r>
      <w:r w:rsidR="003712AC" w:rsidRPr="003750F3">
        <w:rPr>
          <w:rFonts w:eastAsia="ヒラギノ角ゴ Pro W3"/>
          <w:color w:val="000000"/>
          <w:sz w:val="24"/>
          <w:szCs w:val="24"/>
        </w:rPr>
        <w:t xml:space="preserve">We used predictor variables identified by Random Forest as well as others that are recognized in influencing regeneration following fire (e.g. heat load, fire severity). </w:t>
      </w:r>
      <w:r w:rsidR="00C50666" w:rsidRPr="003750F3">
        <w:rPr>
          <w:rFonts w:eastAsia="ヒラギノ角ゴ Pro W3"/>
          <w:color w:val="000000"/>
          <w:sz w:val="24"/>
          <w:szCs w:val="24"/>
        </w:rPr>
        <w:t>Prior to</w:t>
      </w:r>
      <w:r w:rsidR="009C7E6C" w:rsidRPr="003750F3">
        <w:rPr>
          <w:rFonts w:eastAsia="ヒラギノ角ゴ Pro W3"/>
          <w:color w:val="000000"/>
          <w:sz w:val="24"/>
          <w:szCs w:val="24"/>
        </w:rPr>
        <w:t xml:space="preserve"> using multiple </w:t>
      </w:r>
      <w:r w:rsidR="003712AC" w:rsidRPr="003750F3">
        <w:rPr>
          <w:rFonts w:eastAsia="ヒラギノ角ゴ Pro W3"/>
          <w:color w:val="000000"/>
          <w:sz w:val="24"/>
          <w:szCs w:val="24"/>
        </w:rPr>
        <w:t xml:space="preserve">linear </w:t>
      </w:r>
      <w:proofErr w:type="gramStart"/>
      <w:r w:rsidR="009C7E6C" w:rsidRPr="003750F3">
        <w:rPr>
          <w:rFonts w:eastAsia="ヒラギノ角ゴ Pro W3"/>
          <w:color w:val="000000"/>
          <w:sz w:val="24"/>
          <w:szCs w:val="24"/>
        </w:rPr>
        <w:t>regression</w:t>
      </w:r>
      <w:proofErr w:type="gramEnd"/>
      <w:r w:rsidR="00C50666" w:rsidRPr="003750F3">
        <w:rPr>
          <w:rFonts w:eastAsia="ヒラギノ角ゴ Pro W3"/>
          <w:color w:val="000000"/>
          <w:sz w:val="24"/>
          <w:szCs w:val="24"/>
        </w:rPr>
        <w:t xml:space="preserve">, we calculated Pearson correlation coefficients </w:t>
      </w:r>
      <w:r w:rsidR="003712AC" w:rsidRPr="003750F3">
        <w:rPr>
          <w:rFonts w:eastAsia="ヒラギノ角ゴ Pro W3"/>
          <w:color w:val="000000"/>
          <w:sz w:val="24"/>
          <w:szCs w:val="24"/>
        </w:rPr>
        <w:t xml:space="preserve">for all </w:t>
      </w:r>
      <w:r w:rsidR="00C50666" w:rsidRPr="003750F3">
        <w:rPr>
          <w:rFonts w:eastAsia="ヒラギノ角ゴ Pro W3"/>
          <w:color w:val="000000"/>
          <w:sz w:val="24"/>
          <w:szCs w:val="24"/>
        </w:rPr>
        <w:t xml:space="preserve">predictor variables, and removed any variables with </w:t>
      </w:r>
      <w:r w:rsidR="00742560" w:rsidRPr="003750F3">
        <w:rPr>
          <w:rFonts w:eastAsia="ヒラギノ角ゴ Pro W3"/>
          <w:color w:val="000000"/>
          <w:sz w:val="24"/>
          <w:szCs w:val="24"/>
        </w:rPr>
        <w:t>an</w:t>
      </w:r>
      <w:r w:rsidR="00C50666" w:rsidRPr="003750F3">
        <w:rPr>
          <w:rFonts w:eastAsia="ヒラギノ角ゴ Pro W3"/>
          <w:color w:val="000000"/>
          <w:sz w:val="24"/>
          <w:szCs w:val="24"/>
        </w:rPr>
        <w:t xml:space="preserve"> r value &gt; 0.65 to avoid multicollinearity</w:t>
      </w:r>
      <w:r w:rsidR="00CF4B9F" w:rsidRPr="003750F3">
        <w:rPr>
          <w:rFonts w:eastAsia="ヒラギノ角ゴ Pro W3"/>
          <w:color w:val="000000"/>
          <w:sz w:val="24"/>
          <w:szCs w:val="24"/>
        </w:rPr>
        <w:t xml:space="preserve">. </w:t>
      </w:r>
      <w:r w:rsidR="0087500F" w:rsidRPr="003750F3">
        <w:rPr>
          <w:rFonts w:eastAsia="ヒラギノ角ゴ Pro W3"/>
          <w:color w:val="000000"/>
          <w:sz w:val="24"/>
          <w:szCs w:val="24"/>
        </w:rPr>
        <w:t>We conducted</w:t>
      </w:r>
      <w:r w:rsidR="009C7E6C" w:rsidRPr="003750F3">
        <w:rPr>
          <w:rFonts w:eastAsia="ヒラギノ角ゴ Pro W3"/>
          <w:color w:val="000000"/>
          <w:sz w:val="24"/>
          <w:szCs w:val="24"/>
        </w:rPr>
        <w:t xml:space="preserve"> model selection using the ‘</w:t>
      </w:r>
      <w:proofErr w:type="spellStart"/>
      <w:r w:rsidR="009C7E6C" w:rsidRPr="003750F3">
        <w:rPr>
          <w:rFonts w:eastAsia="ヒラギノ角ゴ Pro W3"/>
          <w:color w:val="000000"/>
          <w:sz w:val="24"/>
          <w:szCs w:val="24"/>
        </w:rPr>
        <w:t>glmulti</w:t>
      </w:r>
      <w:proofErr w:type="spellEnd"/>
      <w:r w:rsidR="009C7E6C" w:rsidRPr="003750F3">
        <w:rPr>
          <w:rFonts w:eastAsia="ヒラギノ角ゴ Pro W3"/>
          <w:color w:val="000000"/>
          <w:sz w:val="24"/>
          <w:szCs w:val="24"/>
        </w:rPr>
        <w:t>’</w:t>
      </w:r>
      <w:r w:rsidR="0087500F" w:rsidRPr="003750F3">
        <w:rPr>
          <w:rFonts w:eastAsia="ヒラギノ角ゴ Pro W3"/>
          <w:color w:val="000000"/>
          <w:sz w:val="24"/>
          <w:szCs w:val="24"/>
        </w:rPr>
        <w:t xml:space="preserve"> package in</w:t>
      </w:r>
      <w:r w:rsidR="009C7E6C" w:rsidRPr="003750F3">
        <w:rPr>
          <w:rFonts w:eastAsia="ヒラギノ角ゴ Pro W3"/>
          <w:color w:val="000000"/>
          <w:sz w:val="24"/>
          <w:szCs w:val="24"/>
        </w:rPr>
        <w:t xml:space="preserve"> R (Barton 2015), with the </w:t>
      </w:r>
      <w:r w:rsidR="0087500F" w:rsidRPr="003750F3">
        <w:rPr>
          <w:rFonts w:eastAsia="ヒラギノ角ゴ Pro W3"/>
          <w:color w:val="000000"/>
          <w:sz w:val="24"/>
          <w:szCs w:val="24"/>
        </w:rPr>
        <w:t>top model s</w:t>
      </w:r>
      <w:r w:rsidR="00C50666" w:rsidRPr="003750F3">
        <w:rPr>
          <w:rFonts w:eastAsia="ヒラギノ角ゴ Pro W3"/>
          <w:color w:val="000000"/>
          <w:sz w:val="24"/>
          <w:szCs w:val="24"/>
        </w:rPr>
        <w:t xml:space="preserve">elected based on the lowest corrected value of </w:t>
      </w:r>
      <w:proofErr w:type="spellStart"/>
      <w:r w:rsidR="00C50666" w:rsidRPr="003750F3">
        <w:rPr>
          <w:rFonts w:eastAsia="ヒラギノ角ゴ Pro W3"/>
          <w:color w:val="000000"/>
          <w:sz w:val="24"/>
          <w:szCs w:val="24"/>
        </w:rPr>
        <w:t>Akaike</w:t>
      </w:r>
      <w:proofErr w:type="spellEnd"/>
      <w:r w:rsidR="00C50666" w:rsidRPr="003750F3">
        <w:rPr>
          <w:rFonts w:eastAsia="ヒラギノ角ゴ Pro W3"/>
          <w:color w:val="000000"/>
          <w:sz w:val="24"/>
          <w:szCs w:val="24"/>
        </w:rPr>
        <w:t xml:space="preserve"> information Criteria (</w:t>
      </w:r>
      <w:proofErr w:type="spellStart"/>
      <w:r w:rsidR="009C7E6C" w:rsidRPr="003750F3">
        <w:rPr>
          <w:rFonts w:eastAsia="ヒラギノ角ゴ Pro W3"/>
          <w:color w:val="000000"/>
          <w:sz w:val="24"/>
          <w:szCs w:val="24"/>
        </w:rPr>
        <w:t>AICc</w:t>
      </w:r>
      <w:proofErr w:type="spellEnd"/>
      <w:r w:rsidR="009C7E6C" w:rsidRPr="003750F3">
        <w:rPr>
          <w:rFonts w:eastAsia="ヒラギノ角ゴ Pro W3"/>
          <w:color w:val="000000"/>
          <w:sz w:val="24"/>
          <w:szCs w:val="24"/>
        </w:rPr>
        <w:t>; Anderson and others 2000)</w:t>
      </w:r>
      <w:r w:rsidR="00372D57" w:rsidRPr="003750F3">
        <w:rPr>
          <w:rFonts w:eastAsia="ヒラギノ角ゴ Pro W3"/>
          <w:color w:val="000000"/>
          <w:sz w:val="24"/>
          <w:szCs w:val="24"/>
        </w:rPr>
        <w:t>. Results from any model</w:t>
      </w:r>
      <w:r w:rsidR="003712AC" w:rsidRPr="003750F3">
        <w:rPr>
          <w:rFonts w:eastAsia="ヒラギノ角ゴ Pro W3"/>
          <w:color w:val="000000"/>
          <w:sz w:val="24"/>
          <w:szCs w:val="24"/>
        </w:rPr>
        <w:t xml:space="preserve"> within 2 </w:t>
      </w:r>
      <w:proofErr w:type="spellStart"/>
      <w:r w:rsidR="003712AC" w:rsidRPr="003750F3">
        <w:rPr>
          <w:rFonts w:eastAsia="ヒラギノ角ゴ Pro W3"/>
          <w:color w:val="000000"/>
          <w:sz w:val="24"/>
          <w:szCs w:val="24"/>
        </w:rPr>
        <w:t>AICcs</w:t>
      </w:r>
      <w:proofErr w:type="spellEnd"/>
      <w:r w:rsidR="003712AC" w:rsidRPr="003750F3">
        <w:rPr>
          <w:rFonts w:eastAsia="ヒラギノ角ゴ Pro W3"/>
          <w:color w:val="000000"/>
          <w:sz w:val="24"/>
          <w:szCs w:val="24"/>
        </w:rPr>
        <w:t xml:space="preserve"> of the top model </w:t>
      </w:r>
      <w:r w:rsidR="00372D57" w:rsidRPr="003750F3">
        <w:rPr>
          <w:rFonts w:eastAsia="ヒラギノ角ゴ Pro W3"/>
          <w:color w:val="000000"/>
          <w:sz w:val="24"/>
          <w:szCs w:val="24"/>
        </w:rPr>
        <w:t xml:space="preserve">are </w:t>
      </w:r>
      <w:r w:rsidR="003712AC" w:rsidRPr="003750F3">
        <w:rPr>
          <w:rFonts w:eastAsia="ヒラギノ角ゴ Pro W3"/>
          <w:color w:val="000000"/>
          <w:sz w:val="24"/>
          <w:szCs w:val="24"/>
        </w:rPr>
        <w:t>included in our results</w:t>
      </w:r>
      <w:r w:rsidR="009C7E6C" w:rsidRPr="003750F3">
        <w:rPr>
          <w:rFonts w:eastAsia="ヒラギノ角ゴ Pro W3"/>
          <w:color w:val="000000"/>
          <w:sz w:val="24"/>
          <w:szCs w:val="24"/>
        </w:rPr>
        <w:t xml:space="preserve">. </w:t>
      </w:r>
    </w:p>
    <w:p w14:paraId="019298EF" w14:textId="77777777" w:rsidR="009F5C31" w:rsidRDefault="009F5C31" w:rsidP="00C50666">
      <w:pPr>
        <w:tabs>
          <w:tab w:val="left" w:pos="360"/>
          <w:tab w:val="left" w:pos="432"/>
        </w:tabs>
        <w:contextualSpacing/>
        <w:rPr>
          <w:ins w:id="5" w:author="Robert Scheller" w:date="2017-04-01T10:44:00Z"/>
          <w:rFonts w:eastAsia="ヒラギノ角ゴ Pro W3"/>
          <w:color w:val="000000"/>
          <w:sz w:val="24"/>
          <w:szCs w:val="24"/>
        </w:rPr>
      </w:pPr>
    </w:p>
    <w:p w14:paraId="7001C13E" w14:textId="41D673E7" w:rsidR="009F5C31" w:rsidRPr="009F5C31" w:rsidRDefault="009F5C31" w:rsidP="00C50666">
      <w:pPr>
        <w:tabs>
          <w:tab w:val="left" w:pos="360"/>
          <w:tab w:val="left" w:pos="432"/>
        </w:tabs>
        <w:contextualSpacing/>
        <w:rPr>
          <w:rFonts w:eastAsia="ヒラギノ角ゴ Pro W3"/>
          <w:i/>
          <w:color w:val="000000"/>
          <w:sz w:val="24"/>
          <w:szCs w:val="24"/>
        </w:rPr>
      </w:pPr>
      <w:r w:rsidRPr="009F5C31">
        <w:rPr>
          <w:rFonts w:eastAsia="ヒラギノ角ゴ Pro W3"/>
          <w:i/>
          <w:color w:val="000000"/>
          <w:sz w:val="24"/>
          <w:szCs w:val="24"/>
        </w:rPr>
        <w:t xml:space="preserve">5.3 Interactions </w:t>
      </w:r>
      <w:r>
        <w:rPr>
          <w:rFonts w:eastAsia="ヒラギノ角ゴ Pro W3"/>
          <w:i/>
          <w:color w:val="000000"/>
          <w:sz w:val="24"/>
          <w:szCs w:val="24"/>
        </w:rPr>
        <w:t xml:space="preserve">among </w:t>
      </w:r>
      <w:r w:rsidRPr="009F5C31">
        <w:rPr>
          <w:rFonts w:eastAsia="ヒラギノ角ゴ Pro W3"/>
          <w:i/>
          <w:color w:val="000000"/>
          <w:sz w:val="24"/>
          <w:szCs w:val="24"/>
        </w:rPr>
        <w:t>water balance</w:t>
      </w:r>
      <w:r>
        <w:rPr>
          <w:rFonts w:eastAsia="ヒラギノ角ゴ Pro W3"/>
          <w:i/>
          <w:color w:val="000000"/>
          <w:sz w:val="24"/>
          <w:szCs w:val="24"/>
        </w:rPr>
        <w:t>,</w:t>
      </w:r>
      <w:r w:rsidRPr="009F5C31">
        <w:rPr>
          <w:rFonts w:eastAsia="ヒラギノ角ゴ Pro W3"/>
          <w:i/>
          <w:color w:val="000000"/>
          <w:sz w:val="24"/>
          <w:szCs w:val="24"/>
        </w:rPr>
        <w:t xml:space="preserve"> fire regimes</w:t>
      </w:r>
      <w:r>
        <w:rPr>
          <w:rFonts w:eastAsia="ヒラギノ角ゴ Pro W3"/>
          <w:i/>
          <w:color w:val="000000"/>
          <w:sz w:val="24"/>
          <w:szCs w:val="24"/>
        </w:rPr>
        <w:t xml:space="preserve">, </w:t>
      </w:r>
      <w:proofErr w:type="gramStart"/>
      <w:r w:rsidRPr="009F5C31">
        <w:rPr>
          <w:rFonts w:eastAsia="ヒラギノ角ゴ Pro W3"/>
          <w:i/>
          <w:color w:val="000000"/>
          <w:sz w:val="24"/>
          <w:szCs w:val="24"/>
        </w:rPr>
        <w:t>climate</w:t>
      </w:r>
      <w:proofErr w:type="gramEnd"/>
      <w:r w:rsidRPr="009F5C31">
        <w:rPr>
          <w:rFonts w:eastAsia="ヒラギノ角ゴ Pro W3"/>
          <w:i/>
          <w:color w:val="000000"/>
          <w:sz w:val="24"/>
          <w:szCs w:val="24"/>
        </w:rPr>
        <w:t xml:space="preserve"> change </w:t>
      </w:r>
      <w:r>
        <w:rPr>
          <w:rFonts w:eastAsia="ヒラギノ角ゴ Pro W3"/>
          <w:i/>
          <w:color w:val="000000"/>
          <w:sz w:val="24"/>
          <w:szCs w:val="24"/>
        </w:rPr>
        <w:t xml:space="preserve">on patterns of aspen distribution </w:t>
      </w:r>
      <w:r w:rsidRPr="009F5C31">
        <w:rPr>
          <w:rFonts w:eastAsia="ヒラギノ角ゴ Pro W3"/>
          <w:i/>
          <w:color w:val="000000"/>
          <w:sz w:val="24"/>
          <w:szCs w:val="24"/>
        </w:rPr>
        <w:t>– study area and design</w:t>
      </w:r>
    </w:p>
    <w:p w14:paraId="44EEF8D3" w14:textId="6575DDE2" w:rsidR="009F5C31" w:rsidRPr="009F5C31" w:rsidRDefault="009F5C31" w:rsidP="009F5C31">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Pr="009F5C31">
        <w:rPr>
          <w:rFonts w:eastAsia="ヒラギノ角ゴ Pro W3"/>
          <w:color w:val="000000"/>
          <w:sz w:val="24"/>
          <w:szCs w:val="24"/>
        </w:rPr>
        <w:t xml:space="preserve">We evaluated aspen distribution in the Tollgate and Dobson Creek </w:t>
      </w:r>
      <w:proofErr w:type="spellStart"/>
      <w:r w:rsidRPr="009F5C31">
        <w:rPr>
          <w:rFonts w:eastAsia="ヒラギノ角ゴ Pro W3"/>
          <w:color w:val="000000"/>
          <w:sz w:val="24"/>
          <w:szCs w:val="24"/>
        </w:rPr>
        <w:t>subwatersheds</w:t>
      </w:r>
      <w:proofErr w:type="spellEnd"/>
      <w:r w:rsidRPr="009F5C31">
        <w:rPr>
          <w:rFonts w:eastAsia="ヒラギノ角ゴ Pro W3"/>
          <w:color w:val="000000"/>
          <w:sz w:val="24"/>
          <w:szCs w:val="24"/>
        </w:rPr>
        <w:t xml:space="preserve"> of Reynolds Creek Experimental Watershed (hereon, ‘RCEW’), in southwestern Idaho. These are the two most southerly sub-watersheds of the RCEW, and sit at the highest elevation within the RCEW (1298m - 2244m). They are also the only two sub</w:t>
      </w:r>
      <w:r>
        <w:rPr>
          <w:rFonts w:eastAsia="ヒラギノ角ゴ Pro W3"/>
          <w:color w:val="000000"/>
          <w:sz w:val="24"/>
          <w:szCs w:val="24"/>
        </w:rPr>
        <w:t>-</w:t>
      </w:r>
      <w:r w:rsidRPr="009F5C31">
        <w:rPr>
          <w:rFonts w:eastAsia="ヒラギノ角ゴ Pro W3"/>
          <w:color w:val="000000"/>
          <w:sz w:val="24"/>
          <w:szCs w:val="24"/>
        </w:rPr>
        <w:t xml:space="preserve">watersheds with any significant tree cover. The RCEW study extent is approximately 5500ha. </w:t>
      </w:r>
    </w:p>
    <w:p w14:paraId="6A3DF320" w14:textId="27F8FEB3" w:rsidR="009F5C31" w:rsidRDefault="009F5C31" w:rsidP="009F5C31">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Pr="009F5C31">
        <w:rPr>
          <w:rFonts w:eastAsia="ヒラギノ角ゴ Pro W3"/>
          <w:color w:val="000000"/>
          <w:sz w:val="24"/>
          <w:szCs w:val="24"/>
        </w:rPr>
        <w:t xml:space="preserve">We </w:t>
      </w:r>
      <w:r w:rsidR="004E4716">
        <w:rPr>
          <w:rFonts w:eastAsia="ヒラギノ角ゴ Pro W3"/>
          <w:color w:val="000000"/>
          <w:sz w:val="24"/>
          <w:szCs w:val="24"/>
        </w:rPr>
        <w:t>forecast</w:t>
      </w:r>
      <w:r w:rsidRPr="009F5C31">
        <w:rPr>
          <w:rFonts w:eastAsia="ヒラギノ角ゴ Pro W3"/>
          <w:color w:val="000000"/>
          <w:sz w:val="24"/>
          <w:szCs w:val="24"/>
        </w:rPr>
        <w:t xml:space="preserve"> aspen </w:t>
      </w:r>
      <w:r w:rsidR="004E4716">
        <w:rPr>
          <w:rFonts w:eastAsia="ヒラギノ角ゴ Pro W3"/>
          <w:color w:val="000000"/>
          <w:sz w:val="24"/>
          <w:szCs w:val="24"/>
        </w:rPr>
        <w:t xml:space="preserve">distributions </w:t>
      </w:r>
      <w:r w:rsidR="006E4946">
        <w:rPr>
          <w:rFonts w:eastAsia="ヒラギノ角ゴ Pro W3"/>
          <w:color w:val="000000"/>
          <w:sz w:val="24"/>
          <w:szCs w:val="24"/>
        </w:rPr>
        <w:t xml:space="preserve">for 100 years </w:t>
      </w:r>
      <w:r w:rsidRPr="009F5C31">
        <w:rPr>
          <w:rFonts w:eastAsia="ヒラギノ角ゴ Pro W3"/>
          <w:color w:val="000000"/>
          <w:sz w:val="24"/>
          <w:szCs w:val="24"/>
        </w:rPr>
        <w:t xml:space="preserve">using LANDIS-II, a spatially dynamic framework for estimating forest landscape change as a function of establishment, growth, and mortality.  Tree species composition is spatially and temporally dynamic and represented as species-age cohorts; each species has unique life history attributes that determine response to disturbance and seed dispersal capacity (Scheller et al. 2007).  LANDIS-II has been extensively used to estimate climate change effects in the western US (Loudermilk, </w:t>
      </w:r>
      <w:proofErr w:type="spellStart"/>
      <w:r w:rsidRPr="009F5C31">
        <w:rPr>
          <w:rFonts w:eastAsia="ヒラギノ角ゴ Pro W3"/>
          <w:color w:val="000000"/>
          <w:sz w:val="24"/>
          <w:szCs w:val="24"/>
        </w:rPr>
        <w:t>Creutzberg</w:t>
      </w:r>
      <w:proofErr w:type="spellEnd"/>
      <w:r w:rsidRPr="009F5C31">
        <w:rPr>
          <w:rFonts w:eastAsia="ヒラギノ角ゴ Pro W3"/>
          <w:color w:val="000000"/>
          <w:sz w:val="24"/>
          <w:szCs w:val="24"/>
        </w:rPr>
        <w:t xml:space="preserve">, </w:t>
      </w:r>
      <w:proofErr w:type="spellStart"/>
      <w:r w:rsidRPr="009F5C31">
        <w:rPr>
          <w:rFonts w:eastAsia="ヒラギノ角ゴ Pro W3"/>
          <w:color w:val="000000"/>
          <w:sz w:val="24"/>
          <w:szCs w:val="24"/>
        </w:rPr>
        <w:t>Kretchun</w:t>
      </w:r>
      <w:proofErr w:type="spellEnd"/>
      <w:r w:rsidRPr="009F5C31">
        <w:rPr>
          <w:rFonts w:eastAsia="ヒラギノ角ゴ Pro W3"/>
          <w:color w:val="000000"/>
          <w:sz w:val="24"/>
          <w:szCs w:val="24"/>
        </w:rPr>
        <w:t>), including Idaho (</w:t>
      </w:r>
      <w:r w:rsidRPr="006E4946">
        <w:rPr>
          <w:rFonts w:eastAsia="ヒラギノ角ゴ Pro W3"/>
          <w:color w:val="000000"/>
          <w:sz w:val="24"/>
          <w:szCs w:val="24"/>
          <w:highlight w:val="yellow"/>
        </w:rPr>
        <w:t>Yang</w:t>
      </w:r>
      <w:r w:rsidRPr="009F5C31">
        <w:rPr>
          <w:rFonts w:eastAsia="ヒラギノ角ゴ Pro W3"/>
          <w:color w:val="000000"/>
          <w:sz w:val="24"/>
          <w:szCs w:val="24"/>
        </w:rPr>
        <w:t xml:space="preserve">).  Model inputs are detailed below.  </w:t>
      </w:r>
      <w:r w:rsidR="00221A9A" w:rsidRPr="009F5C31">
        <w:rPr>
          <w:rFonts w:eastAsia="ヒラギノ角ゴ Pro W3"/>
          <w:color w:val="000000"/>
          <w:sz w:val="24"/>
          <w:szCs w:val="24"/>
        </w:rPr>
        <w:t xml:space="preserve">The Biomass Succession extension (modified v3.2) was used to model cohort growth and mortality (Scheller and </w:t>
      </w:r>
      <w:proofErr w:type="spellStart"/>
      <w:r w:rsidR="00221A9A" w:rsidRPr="009F5C31">
        <w:rPr>
          <w:rFonts w:eastAsia="ヒラギノ角ゴ Pro W3"/>
          <w:color w:val="000000"/>
          <w:sz w:val="24"/>
          <w:szCs w:val="24"/>
        </w:rPr>
        <w:t>Mladenoff</w:t>
      </w:r>
      <w:proofErr w:type="spellEnd"/>
      <w:r w:rsidR="00221A9A" w:rsidRPr="009F5C31">
        <w:rPr>
          <w:rFonts w:eastAsia="ヒラギノ角ゴ Pro W3"/>
          <w:color w:val="000000"/>
          <w:sz w:val="24"/>
          <w:szCs w:val="24"/>
        </w:rPr>
        <w:t xml:space="preserve"> 2004). Biomass Succession tracks aboveground net primary productivity (ANPP; g C/m2/year) as well as aboveground biomass (g C/m2). Updates to cohort mortality functions within Biomass Succession were made to accommodate the unique clonal biology of quaking aspen (described below). </w:t>
      </w:r>
      <w:r w:rsidR="00221A9A">
        <w:rPr>
          <w:rFonts w:eastAsia="ヒラギノ角ゴ Pro W3"/>
          <w:color w:val="000000"/>
          <w:sz w:val="24"/>
          <w:szCs w:val="24"/>
        </w:rPr>
        <w:t xml:space="preserve"> </w:t>
      </w:r>
    </w:p>
    <w:p w14:paraId="28876293" w14:textId="0B08AC8E" w:rsidR="006E4946" w:rsidRPr="009F5C31" w:rsidRDefault="006E4946" w:rsidP="009F5C31">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t xml:space="preserve">We simulated two climate scenarios (below), with </w:t>
      </w:r>
      <w:r w:rsidRPr="006E4946">
        <w:rPr>
          <w:rFonts w:eastAsia="ヒラギノ角ゴ Pro W3"/>
          <w:color w:val="000000"/>
          <w:sz w:val="24"/>
          <w:szCs w:val="24"/>
          <w:highlight w:val="yellow"/>
        </w:rPr>
        <w:t>three</w:t>
      </w:r>
      <w:r>
        <w:rPr>
          <w:rFonts w:eastAsia="ヒラギノ角ゴ Pro W3"/>
          <w:color w:val="000000"/>
          <w:sz w:val="24"/>
          <w:szCs w:val="24"/>
        </w:rPr>
        <w:t xml:space="preserve"> replicates for each scenario.</w:t>
      </w:r>
    </w:p>
    <w:p w14:paraId="421BB365" w14:textId="029795B9" w:rsidR="009F5C31" w:rsidRDefault="009F5C31" w:rsidP="00C50666">
      <w:pPr>
        <w:tabs>
          <w:tab w:val="left" w:pos="360"/>
          <w:tab w:val="left" w:pos="432"/>
        </w:tabs>
        <w:contextualSpacing/>
        <w:rPr>
          <w:rFonts w:eastAsia="ヒラギノ角ゴ Pro W3"/>
          <w:color w:val="000000"/>
          <w:sz w:val="24"/>
          <w:szCs w:val="24"/>
        </w:rPr>
      </w:pPr>
    </w:p>
    <w:p w14:paraId="5F3F5544" w14:textId="60B4D810" w:rsidR="009F5C31" w:rsidRPr="003750F3" w:rsidRDefault="009F5C31" w:rsidP="009F5C31">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5.</w:t>
      </w:r>
      <w:r>
        <w:rPr>
          <w:rFonts w:eastAsia="ヒラギノ角ゴ Pro W3"/>
          <w:i/>
          <w:color w:val="000000"/>
          <w:sz w:val="24"/>
          <w:szCs w:val="24"/>
        </w:rPr>
        <w:t>3</w:t>
      </w:r>
      <w:r w:rsidRPr="003750F3">
        <w:rPr>
          <w:rFonts w:eastAsia="ヒラギノ角ゴ Pro W3"/>
          <w:i/>
          <w:color w:val="000000"/>
          <w:sz w:val="24"/>
          <w:szCs w:val="24"/>
        </w:rPr>
        <w:t xml:space="preserve">.1 </w:t>
      </w:r>
      <w:r w:rsidR="003E1B7D">
        <w:rPr>
          <w:rFonts w:eastAsia="ヒラギノ角ゴ Pro W3"/>
          <w:i/>
          <w:color w:val="000000"/>
          <w:sz w:val="24"/>
          <w:szCs w:val="24"/>
        </w:rPr>
        <w:t>Forecast a</w:t>
      </w:r>
      <w:r w:rsidRPr="003750F3">
        <w:rPr>
          <w:rFonts w:eastAsia="ヒラギノ角ゴ Pro W3"/>
          <w:i/>
          <w:color w:val="000000"/>
          <w:sz w:val="24"/>
          <w:szCs w:val="24"/>
        </w:rPr>
        <w:t xml:space="preserve">spen </w:t>
      </w:r>
      <w:r>
        <w:rPr>
          <w:rFonts w:eastAsia="ヒラギノ角ゴ Pro W3"/>
          <w:i/>
          <w:color w:val="000000"/>
          <w:sz w:val="24"/>
          <w:szCs w:val="24"/>
        </w:rPr>
        <w:t>distribution</w:t>
      </w:r>
      <w:r w:rsidRPr="003750F3">
        <w:rPr>
          <w:rFonts w:eastAsia="ヒラギノ角ゴ Pro W3"/>
          <w:i/>
          <w:color w:val="000000"/>
          <w:sz w:val="24"/>
          <w:szCs w:val="24"/>
        </w:rPr>
        <w:t xml:space="preserve"> </w:t>
      </w:r>
      <w:r>
        <w:rPr>
          <w:rFonts w:eastAsia="ヒラギノ角ゴ Pro W3"/>
          <w:i/>
          <w:color w:val="000000"/>
          <w:sz w:val="24"/>
          <w:szCs w:val="24"/>
        </w:rPr>
        <w:t xml:space="preserve">- </w:t>
      </w:r>
      <w:r w:rsidRPr="003750F3">
        <w:rPr>
          <w:rFonts w:eastAsia="ヒラギノ角ゴ Pro W3"/>
          <w:i/>
          <w:color w:val="000000"/>
          <w:sz w:val="24"/>
          <w:szCs w:val="24"/>
        </w:rPr>
        <w:t>spatial data collection</w:t>
      </w:r>
    </w:p>
    <w:p w14:paraId="1CF64FD8" w14:textId="28951376" w:rsidR="009F5C31" w:rsidRPr="009F5C31" w:rsidRDefault="009F5C31" w:rsidP="009F5C31">
      <w:pPr>
        <w:tabs>
          <w:tab w:val="left" w:pos="360"/>
          <w:tab w:val="left" w:pos="432"/>
        </w:tabs>
        <w:contextualSpacing/>
        <w:rPr>
          <w:rFonts w:eastAsia="ヒラギノ角ゴ Pro W3"/>
          <w:color w:val="000000"/>
          <w:sz w:val="24"/>
          <w:szCs w:val="24"/>
        </w:rPr>
      </w:pPr>
      <w:r w:rsidRPr="009F5C31">
        <w:rPr>
          <w:rFonts w:eastAsia="ヒラギノ角ゴ Pro W3"/>
          <w:b/>
          <w:color w:val="000000"/>
          <w:sz w:val="24"/>
          <w:szCs w:val="24"/>
        </w:rPr>
        <w:t>Climate Data</w:t>
      </w:r>
      <w:r>
        <w:rPr>
          <w:rFonts w:eastAsia="ヒラギノ角ゴ Pro W3"/>
          <w:color w:val="000000"/>
          <w:sz w:val="24"/>
          <w:szCs w:val="24"/>
        </w:rPr>
        <w:t xml:space="preserve">: </w:t>
      </w:r>
      <w:r w:rsidRPr="009F5C31">
        <w:rPr>
          <w:rFonts w:eastAsia="ヒラギノ角ゴ Pro W3"/>
          <w:color w:val="000000"/>
          <w:sz w:val="24"/>
          <w:szCs w:val="24"/>
        </w:rPr>
        <w:t>Downscaled climate data was obtained from the Basin Characterization Model (BCM). BCM calculates water balance (including runoff, recharge, and evapotranspiration), by modeling the interaction between climate and empirically measured biophysical landscape features (Flint et al 2013). A low (RCP4.5) and high (RCP8.5) emissions scenario were modeled for each chosen GCM to examine the effects of climate change. The suite of GCM climate projections capture</w:t>
      </w:r>
      <w:r w:rsidR="007B7257">
        <w:rPr>
          <w:rFonts w:eastAsia="ヒラギノ角ゴ Pro W3"/>
          <w:color w:val="000000"/>
          <w:sz w:val="24"/>
          <w:szCs w:val="24"/>
        </w:rPr>
        <w:t>d</w:t>
      </w:r>
      <w:r w:rsidRPr="009F5C31">
        <w:rPr>
          <w:rFonts w:eastAsia="ヒラギノ角ゴ Pro W3"/>
          <w:color w:val="000000"/>
          <w:sz w:val="24"/>
          <w:szCs w:val="24"/>
        </w:rPr>
        <w:t xml:space="preserve"> a range of anticipated climatological outcomes</w:t>
      </w:r>
      <w:r w:rsidR="007B7257">
        <w:rPr>
          <w:rFonts w:eastAsia="ヒラギノ角ゴ Pro W3"/>
          <w:color w:val="000000"/>
          <w:sz w:val="24"/>
          <w:szCs w:val="24"/>
        </w:rPr>
        <w:t xml:space="preserve"> and had good </w:t>
      </w:r>
      <w:r w:rsidRPr="009F5C31">
        <w:rPr>
          <w:rFonts w:eastAsia="ヒラギノ角ゴ Pro W3"/>
          <w:color w:val="000000"/>
          <w:sz w:val="24"/>
          <w:szCs w:val="24"/>
        </w:rPr>
        <w:t>hind-casted performance in the West.</w:t>
      </w:r>
    </w:p>
    <w:p w14:paraId="4CA8529D" w14:textId="565FD73A" w:rsidR="009F5C31" w:rsidRPr="009F5C31" w:rsidRDefault="009F5C31" w:rsidP="009F5C31">
      <w:pPr>
        <w:tabs>
          <w:tab w:val="left" w:pos="360"/>
          <w:tab w:val="left" w:pos="432"/>
        </w:tabs>
        <w:contextualSpacing/>
        <w:rPr>
          <w:rFonts w:eastAsia="ヒラギノ角ゴ Pro W3"/>
          <w:color w:val="000000"/>
          <w:sz w:val="24"/>
          <w:szCs w:val="24"/>
        </w:rPr>
      </w:pPr>
      <w:r w:rsidRPr="007B7257">
        <w:rPr>
          <w:rFonts w:eastAsia="ヒラギノ角ゴ Pro W3"/>
          <w:b/>
          <w:color w:val="000000"/>
          <w:sz w:val="24"/>
          <w:szCs w:val="24"/>
        </w:rPr>
        <w:t>Initial Communities</w:t>
      </w:r>
      <w:r w:rsidR="007B7257" w:rsidRPr="007B7257">
        <w:rPr>
          <w:rFonts w:eastAsia="ヒラギノ角ゴ Pro W3"/>
          <w:b/>
          <w:color w:val="000000"/>
          <w:sz w:val="24"/>
          <w:szCs w:val="24"/>
        </w:rPr>
        <w:t xml:space="preserve">:  </w:t>
      </w:r>
      <w:r w:rsidRPr="009F5C31">
        <w:rPr>
          <w:rFonts w:eastAsia="ヒラギノ角ゴ Pro W3"/>
          <w:color w:val="000000"/>
          <w:sz w:val="24"/>
          <w:szCs w:val="24"/>
        </w:rPr>
        <w:t xml:space="preserve">An initial community </w:t>
      </w:r>
      <w:r w:rsidR="007B7257">
        <w:rPr>
          <w:rFonts w:eastAsia="ヒラギノ角ゴ Pro W3"/>
          <w:color w:val="000000"/>
          <w:sz w:val="24"/>
          <w:szCs w:val="24"/>
        </w:rPr>
        <w:t xml:space="preserve">was </w:t>
      </w:r>
      <w:r w:rsidRPr="009F5C31">
        <w:rPr>
          <w:rFonts w:eastAsia="ヒラギノ角ゴ Pro W3"/>
          <w:color w:val="000000"/>
          <w:sz w:val="24"/>
          <w:szCs w:val="24"/>
        </w:rPr>
        <w:t>created that define</w:t>
      </w:r>
      <w:r w:rsidR="007B7257">
        <w:rPr>
          <w:rFonts w:eastAsia="ヒラギノ角ゴ Pro W3"/>
          <w:color w:val="000000"/>
          <w:sz w:val="24"/>
          <w:szCs w:val="24"/>
        </w:rPr>
        <w:t>d</w:t>
      </w:r>
      <w:r w:rsidRPr="009F5C31">
        <w:rPr>
          <w:rFonts w:eastAsia="ヒラギノ角ゴ Pro W3"/>
          <w:color w:val="000000"/>
          <w:sz w:val="24"/>
          <w:szCs w:val="24"/>
        </w:rPr>
        <w:t xml:space="preserve"> th</w:t>
      </w:r>
      <w:r w:rsidR="007B7257">
        <w:rPr>
          <w:rFonts w:eastAsia="ヒラギノ角ゴ Pro W3"/>
          <w:color w:val="000000"/>
          <w:sz w:val="24"/>
          <w:szCs w:val="24"/>
        </w:rPr>
        <w:t>e</w:t>
      </w:r>
      <w:r w:rsidRPr="009F5C31">
        <w:rPr>
          <w:rFonts w:eastAsia="ヒラギノ角ゴ Pro W3"/>
          <w:color w:val="000000"/>
          <w:sz w:val="24"/>
          <w:szCs w:val="24"/>
        </w:rPr>
        <w:t xml:space="preserve"> spatial distribution and ages of each tree or shrub species present on the landscape.  Initial communities were created by sampling US Forest Service FIA subplots from a radius of 50km around RCEW, and randomly </w:t>
      </w:r>
      <w:r w:rsidRPr="009F5C31">
        <w:rPr>
          <w:rFonts w:eastAsia="ヒラギノ角ゴ Pro W3"/>
          <w:color w:val="000000"/>
          <w:sz w:val="24"/>
          <w:szCs w:val="24"/>
        </w:rPr>
        <w:lastRenderedPageBreak/>
        <w:t>assigning those plots to a digitized map of forest types within the RCEW. Because of our small cell size, we will be using the FIA subplots (14.6m diameter) as our pool of potential initial communities. FIA sampling from around the RCEW resulted in 1894 unique FIA plots, which each contained 4 subplots – a total of 7576 unique subplots. From these subplots, tree species, DBH, age, and biomass were extracted. 3 tree species were modeled in this study: Douglas fir (</w:t>
      </w:r>
      <w:proofErr w:type="spellStart"/>
      <w:r w:rsidRPr="007B7257">
        <w:rPr>
          <w:rFonts w:eastAsia="ヒラギノ角ゴ Pro W3"/>
          <w:i/>
          <w:color w:val="000000"/>
          <w:sz w:val="24"/>
          <w:szCs w:val="24"/>
        </w:rPr>
        <w:t>Pseudotsuga</w:t>
      </w:r>
      <w:proofErr w:type="spellEnd"/>
      <w:r w:rsidRPr="007B7257">
        <w:rPr>
          <w:rFonts w:eastAsia="ヒラギノ角ゴ Pro W3"/>
          <w:i/>
          <w:color w:val="000000"/>
          <w:sz w:val="24"/>
          <w:szCs w:val="24"/>
        </w:rPr>
        <w:t xml:space="preserve"> </w:t>
      </w:r>
      <w:proofErr w:type="spellStart"/>
      <w:r w:rsidRPr="007B7257">
        <w:rPr>
          <w:rFonts w:eastAsia="ヒラギノ角ゴ Pro W3"/>
          <w:i/>
          <w:color w:val="000000"/>
          <w:sz w:val="24"/>
          <w:szCs w:val="24"/>
        </w:rPr>
        <w:t>menziesi</w:t>
      </w:r>
      <w:proofErr w:type="spellEnd"/>
      <w:r w:rsidRPr="009F5C31">
        <w:rPr>
          <w:rFonts w:eastAsia="ヒラギノ角ゴ Pro W3"/>
          <w:color w:val="000000"/>
          <w:sz w:val="24"/>
          <w:szCs w:val="24"/>
        </w:rPr>
        <w:t>)</w:t>
      </w:r>
      <w:r w:rsidRPr="009F5C31">
        <w:rPr>
          <w:rFonts w:eastAsia="ヒラギノ角ゴ Pro W3"/>
          <w:color w:val="000000"/>
          <w:sz w:val="24"/>
          <w:szCs w:val="24"/>
        </w:rPr>
        <w:t>, Quaking aspen (</w:t>
      </w:r>
      <w:proofErr w:type="spellStart"/>
      <w:r w:rsidRPr="007B7257">
        <w:rPr>
          <w:rFonts w:eastAsia="ヒラギノ角ゴ Pro W3"/>
          <w:i/>
          <w:color w:val="000000"/>
          <w:sz w:val="24"/>
          <w:szCs w:val="24"/>
        </w:rPr>
        <w:t>Populus</w:t>
      </w:r>
      <w:proofErr w:type="spellEnd"/>
      <w:r w:rsidRPr="007B7257">
        <w:rPr>
          <w:rFonts w:eastAsia="ヒラギノ角ゴ Pro W3"/>
          <w:i/>
          <w:color w:val="000000"/>
          <w:sz w:val="24"/>
          <w:szCs w:val="24"/>
        </w:rPr>
        <w:t xml:space="preserve"> </w:t>
      </w:r>
      <w:proofErr w:type="spellStart"/>
      <w:r w:rsidRPr="007B7257">
        <w:rPr>
          <w:rFonts w:eastAsia="ヒラギノ角ゴ Pro W3"/>
          <w:i/>
          <w:color w:val="000000"/>
          <w:sz w:val="24"/>
          <w:szCs w:val="24"/>
        </w:rPr>
        <w:t>tremuloides</w:t>
      </w:r>
      <w:proofErr w:type="spellEnd"/>
      <w:r w:rsidRPr="009F5C31">
        <w:rPr>
          <w:rFonts w:eastAsia="ヒラギノ角ゴ Pro W3"/>
          <w:color w:val="000000"/>
          <w:sz w:val="24"/>
          <w:szCs w:val="24"/>
        </w:rPr>
        <w:t>), and Western juniper (</w:t>
      </w:r>
      <w:proofErr w:type="spellStart"/>
      <w:r w:rsidRPr="007B7257">
        <w:rPr>
          <w:rFonts w:eastAsia="ヒラギノ角ゴ Pro W3"/>
          <w:i/>
          <w:color w:val="000000"/>
          <w:sz w:val="24"/>
          <w:szCs w:val="24"/>
        </w:rPr>
        <w:t>Juniperus</w:t>
      </w:r>
      <w:proofErr w:type="spellEnd"/>
      <w:r w:rsidRPr="007B7257">
        <w:rPr>
          <w:rFonts w:eastAsia="ヒラギノ角ゴ Pro W3"/>
          <w:i/>
          <w:color w:val="000000"/>
          <w:sz w:val="24"/>
          <w:szCs w:val="24"/>
        </w:rPr>
        <w:t xml:space="preserve"> </w:t>
      </w:r>
      <w:proofErr w:type="spellStart"/>
      <w:r w:rsidRPr="007B7257">
        <w:rPr>
          <w:rFonts w:eastAsia="ヒラギノ角ゴ Pro W3"/>
          <w:i/>
          <w:color w:val="000000"/>
          <w:sz w:val="24"/>
          <w:szCs w:val="24"/>
        </w:rPr>
        <w:t>occidentalis</w:t>
      </w:r>
      <w:proofErr w:type="spellEnd"/>
      <w:r w:rsidRPr="009F5C31">
        <w:rPr>
          <w:rFonts w:eastAsia="ヒラギノ角ゴ Pro W3"/>
          <w:color w:val="000000"/>
          <w:sz w:val="24"/>
          <w:szCs w:val="24"/>
        </w:rPr>
        <w:t>)</w:t>
      </w:r>
      <w:r w:rsidRPr="009F5C31">
        <w:rPr>
          <w:rFonts w:eastAsia="ヒラギノ角ゴ Pro W3"/>
          <w:color w:val="000000"/>
          <w:sz w:val="24"/>
          <w:szCs w:val="24"/>
        </w:rPr>
        <w:t xml:space="preserve">. Shrubs were grouped into a generic shrub type. FIA sites were randomly assigned to matching forest type cells based on ranked species biomass dominance. FIA/forest type matching was based on a map of specific vegetation types and percent cover for Reynolds Creek Experimental Watershed (RCEW), administered by the USDA-Agricultural Research Service Northwest Watershed Research Center (ARS NWRC). </w:t>
      </w:r>
    </w:p>
    <w:p w14:paraId="4AA59C32" w14:textId="7618FBAA" w:rsidR="009F5C31" w:rsidRPr="009F5C31" w:rsidRDefault="009F5C31" w:rsidP="009F5C31">
      <w:pPr>
        <w:tabs>
          <w:tab w:val="left" w:pos="360"/>
          <w:tab w:val="left" w:pos="432"/>
        </w:tabs>
        <w:contextualSpacing/>
        <w:rPr>
          <w:rFonts w:eastAsia="ヒラギノ角ゴ Pro W3"/>
          <w:color w:val="000000"/>
          <w:sz w:val="24"/>
          <w:szCs w:val="24"/>
        </w:rPr>
      </w:pPr>
      <w:r w:rsidRPr="007B7257">
        <w:rPr>
          <w:rFonts w:eastAsia="ヒラギノ角ゴ Pro W3"/>
          <w:b/>
          <w:color w:val="000000"/>
          <w:sz w:val="24"/>
          <w:szCs w:val="24"/>
        </w:rPr>
        <w:t>Ecoregions</w:t>
      </w:r>
      <w:r w:rsidR="007B7257" w:rsidRPr="007B7257">
        <w:rPr>
          <w:rFonts w:eastAsia="ヒラギノ角ゴ Pro W3"/>
          <w:b/>
          <w:color w:val="000000"/>
          <w:sz w:val="24"/>
          <w:szCs w:val="24"/>
        </w:rPr>
        <w:t xml:space="preserve">:  </w:t>
      </w:r>
      <w:r w:rsidRPr="009F5C31">
        <w:rPr>
          <w:rFonts w:eastAsia="ヒラギノ角ゴ Pro W3"/>
          <w:color w:val="000000"/>
          <w:sz w:val="24"/>
          <w:szCs w:val="24"/>
        </w:rPr>
        <w:t xml:space="preserve">The RCEW landscape was divided in ecoregions which describe areas with similar soils, climate, and snowbank accumulation.  Ecoregions are assigned establishment and mortality rates that vary through time.  Ecoregion delineation was based on the approach used by Yang et al (2015) which created ecoregions based on elevation bands and climatic water deficit (CWD) bins. We </w:t>
      </w:r>
      <w:r w:rsidR="007B7257">
        <w:rPr>
          <w:rFonts w:eastAsia="ヒラギノ角ゴ Pro W3"/>
          <w:color w:val="000000"/>
          <w:sz w:val="24"/>
          <w:szCs w:val="24"/>
        </w:rPr>
        <w:t xml:space="preserve">simulated aspen distribution using </w:t>
      </w:r>
      <w:r w:rsidRPr="009F5C31">
        <w:rPr>
          <w:rFonts w:eastAsia="ヒラギノ角ゴ Pro W3"/>
          <w:color w:val="000000"/>
          <w:sz w:val="24"/>
          <w:szCs w:val="24"/>
        </w:rPr>
        <w:t>a 10mx10m cell resolution</w:t>
      </w:r>
      <w:r w:rsidR="007B7257">
        <w:rPr>
          <w:rFonts w:eastAsia="ヒラギノ角ゴ Pro W3"/>
          <w:color w:val="000000"/>
          <w:sz w:val="24"/>
          <w:szCs w:val="24"/>
        </w:rPr>
        <w:t xml:space="preserve">.  </w:t>
      </w:r>
      <w:r w:rsidRPr="009F5C31">
        <w:rPr>
          <w:rFonts w:eastAsia="ヒラギノ角ゴ Pro W3"/>
          <w:color w:val="000000"/>
          <w:sz w:val="24"/>
          <w:szCs w:val="24"/>
        </w:rPr>
        <w:t xml:space="preserve">Four CWD bins were created using a Jenks natural breaks algorithm, three equivalent elevation bands were created, which were combined to create twelve unique ecoregions. </w:t>
      </w:r>
      <w:r w:rsidR="007B7257">
        <w:rPr>
          <w:rFonts w:eastAsia="ヒラギノ角ゴ Pro W3"/>
          <w:color w:val="000000"/>
          <w:sz w:val="24"/>
          <w:szCs w:val="24"/>
        </w:rPr>
        <w:t xml:space="preserve">  </w:t>
      </w:r>
      <w:r w:rsidRPr="009F5C31">
        <w:rPr>
          <w:rFonts w:eastAsia="ヒラギノ角ゴ Pro W3"/>
          <w:color w:val="000000"/>
          <w:sz w:val="24"/>
          <w:szCs w:val="24"/>
        </w:rPr>
        <w:t xml:space="preserve">A thirteenth ecoregion was created to represent snowbank accumulation, an ecologically meaningful feature of the RCEW. Snowbanks were geographically delineated using </w:t>
      </w:r>
      <w:proofErr w:type="spellStart"/>
      <w:r w:rsidRPr="009F5C31">
        <w:rPr>
          <w:rFonts w:eastAsia="ヒラギノ角ゴ Pro W3"/>
          <w:color w:val="000000"/>
          <w:sz w:val="24"/>
          <w:szCs w:val="24"/>
        </w:rPr>
        <w:t>Isnobal</w:t>
      </w:r>
      <w:proofErr w:type="spellEnd"/>
      <w:r w:rsidRPr="009F5C31">
        <w:rPr>
          <w:rFonts w:eastAsia="ヒラギノ角ゴ Pro W3"/>
          <w:color w:val="000000"/>
          <w:sz w:val="24"/>
          <w:szCs w:val="24"/>
        </w:rPr>
        <w:t xml:space="preserve"> (</w:t>
      </w:r>
      <w:proofErr w:type="spellStart"/>
      <w:r w:rsidRPr="009F5C31">
        <w:rPr>
          <w:rFonts w:eastAsia="ヒラギノ角ゴ Pro W3"/>
          <w:color w:val="000000"/>
          <w:sz w:val="24"/>
          <w:szCs w:val="24"/>
        </w:rPr>
        <w:t>Winstral</w:t>
      </w:r>
      <w:proofErr w:type="spellEnd"/>
      <w:r w:rsidRPr="009F5C31">
        <w:rPr>
          <w:rFonts w:eastAsia="ヒラギノ角ゴ Pro W3"/>
          <w:color w:val="000000"/>
          <w:sz w:val="24"/>
          <w:szCs w:val="24"/>
        </w:rPr>
        <w:t xml:space="preserve"> et al 2013), a mass and energy balance distributed model which can estimate precipitation redistribution and accumulation. </w:t>
      </w:r>
    </w:p>
    <w:p w14:paraId="504E037B" w14:textId="2882103A" w:rsidR="009F5C31" w:rsidRPr="009F5C31" w:rsidRDefault="007B7257" w:rsidP="009F5C31">
      <w:pPr>
        <w:tabs>
          <w:tab w:val="left" w:pos="360"/>
          <w:tab w:val="left" w:pos="432"/>
        </w:tabs>
        <w:contextualSpacing/>
        <w:rPr>
          <w:rFonts w:eastAsia="ヒラギノ角ゴ Pro W3"/>
          <w:color w:val="000000"/>
          <w:sz w:val="24"/>
          <w:szCs w:val="24"/>
        </w:rPr>
      </w:pPr>
      <w:r w:rsidRPr="007B7257">
        <w:rPr>
          <w:rFonts w:eastAsia="ヒラギノ角ゴ Pro W3"/>
          <w:b/>
          <w:color w:val="000000"/>
          <w:sz w:val="24"/>
          <w:szCs w:val="24"/>
        </w:rPr>
        <w:t>Maximum ANPP</w:t>
      </w:r>
      <w:r>
        <w:rPr>
          <w:rFonts w:eastAsia="ヒラギノ角ゴ Pro W3"/>
          <w:color w:val="000000"/>
          <w:sz w:val="24"/>
          <w:szCs w:val="24"/>
        </w:rPr>
        <w:t xml:space="preserve">:  </w:t>
      </w:r>
      <w:r w:rsidR="009F5C31" w:rsidRPr="009F5C31">
        <w:rPr>
          <w:rFonts w:eastAsia="ヒラギノ角ゴ Pro W3"/>
          <w:color w:val="000000"/>
          <w:sz w:val="24"/>
          <w:szCs w:val="24"/>
        </w:rPr>
        <w:t>Within Biomass Succession, maximum ANPP (</w:t>
      </w:r>
      <w:proofErr w:type="spellStart"/>
      <w:r w:rsidR="009F5C31" w:rsidRPr="009F5C31">
        <w:rPr>
          <w:rFonts w:eastAsia="ヒラギノ角ゴ Pro W3"/>
          <w:color w:val="000000"/>
          <w:sz w:val="24"/>
          <w:szCs w:val="24"/>
        </w:rPr>
        <w:t>maxANPP</w:t>
      </w:r>
      <w:proofErr w:type="spellEnd"/>
      <w:r w:rsidR="009F5C31" w:rsidRPr="009F5C31">
        <w:rPr>
          <w:rFonts w:eastAsia="ヒラギノ角ゴ Pro W3"/>
          <w:color w:val="000000"/>
          <w:sz w:val="24"/>
          <w:szCs w:val="24"/>
        </w:rPr>
        <w:t>) and maximum Biomass (</w:t>
      </w:r>
      <w:proofErr w:type="spellStart"/>
      <w:r w:rsidR="009F5C31" w:rsidRPr="009F5C31">
        <w:rPr>
          <w:rFonts w:eastAsia="ヒラギノ角ゴ Pro W3"/>
          <w:color w:val="000000"/>
          <w:sz w:val="24"/>
          <w:szCs w:val="24"/>
        </w:rPr>
        <w:t>maxB</w:t>
      </w:r>
      <w:proofErr w:type="spellEnd"/>
      <w:r w:rsidR="009F5C31" w:rsidRPr="009F5C31">
        <w:rPr>
          <w:rFonts w:eastAsia="ヒラギノ角ゴ Pro W3"/>
          <w:color w:val="000000"/>
          <w:sz w:val="24"/>
          <w:szCs w:val="24"/>
        </w:rPr>
        <w:t>) are species-specific parameters. For this study, maximum annual aboveground net primary productivity (ANPP, g C m-2 yr-1) was simulated using the biogeochemical process model Biome-BGC (v. 4.2, Thornton et al., 2002). Biome-BGC simulates ecosystem processes for a single plant functional type (PFT) through daily fluxes of carbon, nitrogen, water, and radiation</w:t>
      </w:r>
      <w:r>
        <w:rPr>
          <w:rFonts w:eastAsia="ヒラギノ角ゴ Pro W3"/>
          <w:color w:val="000000"/>
          <w:sz w:val="24"/>
          <w:szCs w:val="24"/>
        </w:rPr>
        <w:t xml:space="preserve"> (</w:t>
      </w:r>
      <w:r w:rsidRPr="007B7257">
        <w:rPr>
          <w:rFonts w:eastAsia="ヒラギノ角ゴ Pro W3"/>
          <w:color w:val="000000"/>
          <w:sz w:val="24"/>
          <w:szCs w:val="24"/>
          <w:highlight w:val="yellow"/>
        </w:rPr>
        <w:t>see section XX</w:t>
      </w:r>
      <w:r>
        <w:rPr>
          <w:rFonts w:eastAsia="ヒラギノ角ゴ Pro W3"/>
          <w:color w:val="000000"/>
          <w:sz w:val="24"/>
          <w:szCs w:val="24"/>
        </w:rPr>
        <w:t>)</w:t>
      </w:r>
      <w:r w:rsidR="009F5C31" w:rsidRPr="009F5C31">
        <w:rPr>
          <w:rFonts w:eastAsia="ヒラギノ角ゴ Pro W3"/>
          <w:color w:val="000000"/>
          <w:sz w:val="24"/>
          <w:szCs w:val="24"/>
        </w:rPr>
        <w:t xml:space="preserve">. Maximum ANPP for </w:t>
      </w:r>
      <w:r>
        <w:rPr>
          <w:rFonts w:eastAsia="ヒラギノ角ゴ Pro W3"/>
          <w:color w:val="000000"/>
          <w:sz w:val="24"/>
          <w:szCs w:val="24"/>
        </w:rPr>
        <w:t xml:space="preserve">our </w:t>
      </w:r>
      <w:r w:rsidR="009F5C31" w:rsidRPr="009F5C31">
        <w:rPr>
          <w:rFonts w:eastAsia="ヒラギノ角ゴ Pro W3"/>
          <w:color w:val="000000"/>
          <w:sz w:val="24"/>
          <w:szCs w:val="24"/>
        </w:rPr>
        <w:t xml:space="preserve">three </w:t>
      </w:r>
      <w:r>
        <w:rPr>
          <w:rFonts w:eastAsia="ヒラギノ角ゴ Pro W3"/>
          <w:color w:val="000000"/>
          <w:sz w:val="24"/>
          <w:szCs w:val="24"/>
        </w:rPr>
        <w:t xml:space="preserve">tree </w:t>
      </w:r>
      <w:proofErr w:type="gramStart"/>
      <w:r w:rsidR="009F5C31" w:rsidRPr="009F5C31">
        <w:rPr>
          <w:rFonts w:eastAsia="ヒラギノ角ゴ Pro W3"/>
          <w:color w:val="000000"/>
          <w:sz w:val="24"/>
          <w:szCs w:val="24"/>
        </w:rPr>
        <w:t>species,</w:t>
      </w:r>
      <w:proofErr w:type="gramEnd"/>
      <w:r w:rsidR="009F5C31" w:rsidRPr="009F5C31">
        <w:rPr>
          <w:rFonts w:eastAsia="ヒラギノ角ゴ Pro W3"/>
          <w:color w:val="000000"/>
          <w:sz w:val="24"/>
          <w:szCs w:val="24"/>
        </w:rPr>
        <w:t xml:space="preserve"> was simulated for </w:t>
      </w:r>
      <w:r>
        <w:rPr>
          <w:rFonts w:eastAsia="ヒラギノ角ゴ Pro W3"/>
          <w:color w:val="000000"/>
          <w:sz w:val="24"/>
          <w:szCs w:val="24"/>
        </w:rPr>
        <w:t xml:space="preserve">our </w:t>
      </w:r>
      <w:r w:rsidR="009F5C31" w:rsidRPr="009F5C31">
        <w:rPr>
          <w:rFonts w:eastAsia="ヒラギノ角ゴ Pro W3"/>
          <w:color w:val="000000"/>
          <w:sz w:val="24"/>
          <w:szCs w:val="24"/>
        </w:rPr>
        <w:t xml:space="preserve">13 ecoregions. </w:t>
      </w:r>
      <w:r>
        <w:rPr>
          <w:rFonts w:eastAsia="ヒラギノ角ゴ Pro W3"/>
          <w:color w:val="000000"/>
          <w:sz w:val="24"/>
          <w:szCs w:val="24"/>
        </w:rPr>
        <w:t xml:space="preserve">For </w:t>
      </w:r>
      <w:r w:rsidR="009F5C31" w:rsidRPr="009F5C31">
        <w:rPr>
          <w:rFonts w:eastAsia="ヒラギノ角ゴ Pro W3"/>
          <w:color w:val="000000"/>
          <w:sz w:val="24"/>
          <w:szCs w:val="24"/>
        </w:rPr>
        <w:t xml:space="preserve">each ecoregion, Biome-BGC was run using daily </w:t>
      </w:r>
      <w:r>
        <w:rPr>
          <w:rFonts w:eastAsia="ヒラギノ角ゴ Pro W3"/>
          <w:color w:val="000000"/>
          <w:sz w:val="24"/>
          <w:szCs w:val="24"/>
        </w:rPr>
        <w:t>climate</w:t>
      </w:r>
      <w:r w:rsidR="009F5C31" w:rsidRPr="009F5C31">
        <w:rPr>
          <w:rFonts w:eastAsia="ヒラギノ角ゴ Pro W3"/>
          <w:color w:val="000000"/>
          <w:sz w:val="24"/>
          <w:szCs w:val="24"/>
        </w:rPr>
        <w:t xml:space="preserve">. </w:t>
      </w:r>
      <w:r>
        <w:rPr>
          <w:rFonts w:eastAsia="ヒラギノ角ゴ Pro W3"/>
          <w:color w:val="000000"/>
          <w:sz w:val="24"/>
          <w:szCs w:val="24"/>
        </w:rPr>
        <w:t xml:space="preserve"> </w:t>
      </w:r>
      <w:r w:rsidR="009F5C31" w:rsidRPr="009F5C31">
        <w:rPr>
          <w:rFonts w:eastAsia="ヒラギノ角ゴ Pro W3"/>
          <w:color w:val="000000"/>
          <w:sz w:val="24"/>
          <w:szCs w:val="24"/>
        </w:rPr>
        <w:t xml:space="preserve">Biome-BGC </w:t>
      </w:r>
      <w:r>
        <w:rPr>
          <w:rFonts w:eastAsia="ヒラギノ角ゴ Pro W3"/>
          <w:color w:val="000000"/>
          <w:sz w:val="24"/>
          <w:szCs w:val="24"/>
        </w:rPr>
        <w:t xml:space="preserve">was </w:t>
      </w:r>
      <w:r w:rsidR="009F5C31" w:rsidRPr="009F5C31">
        <w:rPr>
          <w:rFonts w:eastAsia="ヒラギノ角ゴ Pro W3"/>
          <w:color w:val="000000"/>
          <w:sz w:val="24"/>
          <w:szCs w:val="24"/>
        </w:rPr>
        <w:t xml:space="preserve">further parameterized by site conditions, including soil depth and texture parameters were obtained from the Soil Survey Geographic Database (SSURGO). Following Biome-BGC simulations, annual ANPP for each species was calculated from daily sums of carbon accumulated and stored in vegetation foliage and stem pools. </w:t>
      </w:r>
    </w:p>
    <w:p w14:paraId="5A8A0284" w14:textId="0A00032C" w:rsidR="00221A9A" w:rsidRPr="009F5C31" w:rsidRDefault="009F5C31" w:rsidP="00221A9A">
      <w:pPr>
        <w:tabs>
          <w:tab w:val="left" w:pos="360"/>
          <w:tab w:val="left" w:pos="432"/>
        </w:tabs>
        <w:contextualSpacing/>
        <w:rPr>
          <w:rFonts w:eastAsia="ヒラギノ角ゴ Pro W3"/>
          <w:color w:val="000000"/>
          <w:sz w:val="24"/>
          <w:szCs w:val="24"/>
        </w:rPr>
      </w:pPr>
      <w:r w:rsidRPr="00B8024B">
        <w:rPr>
          <w:rFonts w:eastAsia="ヒラギノ角ゴ Pro W3"/>
          <w:b/>
          <w:color w:val="000000"/>
          <w:sz w:val="24"/>
          <w:szCs w:val="24"/>
        </w:rPr>
        <w:t xml:space="preserve">Probabilities of </w:t>
      </w:r>
      <w:r w:rsidR="00B8024B" w:rsidRPr="00B8024B">
        <w:rPr>
          <w:rFonts w:eastAsia="ヒラギノ角ゴ Pro W3"/>
          <w:b/>
          <w:color w:val="000000"/>
          <w:sz w:val="24"/>
          <w:szCs w:val="24"/>
        </w:rPr>
        <w:t>E</w:t>
      </w:r>
      <w:r w:rsidRPr="00B8024B">
        <w:rPr>
          <w:rFonts w:eastAsia="ヒラギノ角ゴ Pro W3"/>
          <w:b/>
          <w:color w:val="000000"/>
          <w:sz w:val="24"/>
          <w:szCs w:val="24"/>
        </w:rPr>
        <w:t xml:space="preserve">stablishment and </w:t>
      </w:r>
      <w:r w:rsidR="00B8024B" w:rsidRPr="00B8024B">
        <w:rPr>
          <w:rFonts w:eastAsia="ヒラギノ角ゴ Pro W3"/>
          <w:b/>
          <w:color w:val="000000"/>
          <w:sz w:val="24"/>
          <w:szCs w:val="24"/>
        </w:rPr>
        <w:t>M</w:t>
      </w:r>
      <w:r w:rsidRPr="00B8024B">
        <w:rPr>
          <w:rFonts w:eastAsia="ヒラギノ角ゴ Pro W3"/>
          <w:b/>
          <w:color w:val="000000"/>
          <w:sz w:val="24"/>
          <w:szCs w:val="24"/>
        </w:rPr>
        <w:t>ortality</w:t>
      </w:r>
      <w:r w:rsidR="00B8024B" w:rsidRPr="00B8024B">
        <w:rPr>
          <w:rFonts w:eastAsia="ヒラギノ角ゴ Pro W3"/>
          <w:b/>
          <w:color w:val="000000"/>
          <w:sz w:val="24"/>
          <w:szCs w:val="24"/>
        </w:rPr>
        <w:t xml:space="preserve">: </w:t>
      </w:r>
      <w:r w:rsidR="00B8024B">
        <w:rPr>
          <w:rFonts w:eastAsia="ヒラギノ角ゴ Pro W3"/>
          <w:color w:val="000000"/>
          <w:sz w:val="24"/>
          <w:szCs w:val="24"/>
        </w:rPr>
        <w:t xml:space="preserve"> </w:t>
      </w:r>
      <w:r w:rsidRPr="009F5C31">
        <w:rPr>
          <w:rFonts w:eastAsia="ヒラギノ角ゴ Pro W3"/>
          <w:color w:val="000000"/>
          <w:sz w:val="24"/>
          <w:szCs w:val="24"/>
        </w:rPr>
        <w:t>Within Biomass Succession, probability of establishment (Pest) is a species</w:t>
      </w:r>
      <w:r w:rsidR="00221A9A">
        <w:rPr>
          <w:rFonts w:eastAsia="ヒラギノ角ゴ Pro W3"/>
          <w:color w:val="000000"/>
          <w:sz w:val="24"/>
          <w:szCs w:val="24"/>
        </w:rPr>
        <w:t>’</w:t>
      </w:r>
      <w:r w:rsidRPr="009F5C31">
        <w:rPr>
          <w:rFonts w:eastAsia="ヒラギノ角ゴ Pro W3"/>
          <w:color w:val="000000"/>
          <w:sz w:val="24"/>
          <w:szCs w:val="24"/>
        </w:rPr>
        <w:t xml:space="preserve"> parameter, defined by ecoregion and time step which defines how likely a species is to successfully establish given climate and soils conditions. For this study, </w:t>
      </w:r>
      <w:proofErr w:type="spellStart"/>
      <w:r w:rsidRPr="009F5C31">
        <w:rPr>
          <w:rFonts w:eastAsia="ヒラギノ角ゴ Pro W3"/>
          <w:color w:val="000000"/>
          <w:sz w:val="24"/>
          <w:szCs w:val="24"/>
        </w:rPr>
        <w:t>HyperNiche</w:t>
      </w:r>
      <w:proofErr w:type="spellEnd"/>
      <w:r w:rsidRPr="009F5C31">
        <w:rPr>
          <w:rFonts w:eastAsia="ヒラギノ角ゴ Pro W3"/>
          <w:color w:val="000000"/>
          <w:sz w:val="24"/>
          <w:szCs w:val="24"/>
        </w:rPr>
        <w:t xml:space="preserve"> (</w:t>
      </w:r>
      <w:r w:rsidRPr="00221A9A">
        <w:rPr>
          <w:rFonts w:eastAsia="ヒラギノ角ゴ Pro W3"/>
          <w:color w:val="000000"/>
          <w:sz w:val="24"/>
          <w:szCs w:val="24"/>
          <w:highlight w:val="yellow"/>
        </w:rPr>
        <w:t>REF</w:t>
      </w:r>
      <w:r w:rsidRPr="009F5C31">
        <w:rPr>
          <w:rFonts w:eastAsia="ヒラギノ角ゴ Pro W3"/>
          <w:color w:val="000000"/>
          <w:sz w:val="24"/>
          <w:szCs w:val="24"/>
        </w:rPr>
        <w:t xml:space="preserve">) was implemented to define Pest for each species. </w:t>
      </w:r>
      <w:proofErr w:type="spellStart"/>
      <w:r w:rsidRPr="009F5C31">
        <w:rPr>
          <w:rFonts w:eastAsia="ヒラギノ角ゴ Pro W3"/>
          <w:color w:val="000000"/>
          <w:sz w:val="24"/>
          <w:szCs w:val="24"/>
        </w:rPr>
        <w:t>HyperNiche</w:t>
      </w:r>
      <w:proofErr w:type="spellEnd"/>
      <w:r w:rsidRPr="009F5C31">
        <w:rPr>
          <w:rFonts w:eastAsia="ヒラギノ角ゴ Pro W3"/>
          <w:color w:val="000000"/>
          <w:sz w:val="24"/>
          <w:szCs w:val="24"/>
        </w:rPr>
        <w:t xml:space="preserve"> uses non-parametric regressions to create ecologically reasonable habitat models. Monthly climate data for RCEW was used to estimate species presence/absence, which is then used as Pest values within LANDIS-II. </w:t>
      </w:r>
      <w:r w:rsidR="00221A9A">
        <w:rPr>
          <w:rFonts w:eastAsia="ヒラギノ角ゴ Pro W3"/>
          <w:color w:val="000000"/>
          <w:sz w:val="24"/>
          <w:szCs w:val="24"/>
        </w:rPr>
        <w:t>W</w:t>
      </w:r>
      <w:r w:rsidRPr="009F5C31">
        <w:rPr>
          <w:rFonts w:eastAsia="ヒラギノ角ゴ Pro W3"/>
          <w:color w:val="000000"/>
          <w:sz w:val="24"/>
          <w:szCs w:val="24"/>
        </w:rPr>
        <w:t xml:space="preserve">e implemented a simple threshold approach for inducing aspen cohort mortality, which </w:t>
      </w:r>
      <w:r w:rsidR="00221A9A">
        <w:rPr>
          <w:rFonts w:eastAsia="ヒラギノ角ゴ Pro W3"/>
          <w:color w:val="000000"/>
          <w:sz w:val="24"/>
          <w:szCs w:val="24"/>
        </w:rPr>
        <w:t xml:space="preserve">was </w:t>
      </w:r>
      <w:r w:rsidRPr="009F5C31">
        <w:rPr>
          <w:rFonts w:eastAsia="ヒラギノ角ゴ Pro W3"/>
          <w:color w:val="000000"/>
          <w:sz w:val="24"/>
          <w:szCs w:val="24"/>
        </w:rPr>
        <w:t xml:space="preserve">used to simulate both partial clone (i.e. ‘stem’) mortality, and clone </w:t>
      </w:r>
      <w:r w:rsidRPr="009F5C31">
        <w:rPr>
          <w:rFonts w:eastAsia="ヒラギノ角ゴ Pro W3"/>
          <w:color w:val="000000"/>
          <w:sz w:val="24"/>
          <w:szCs w:val="24"/>
        </w:rPr>
        <w:lastRenderedPageBreak/>
        <w:t>mortality</w:t>
      </w:r>
      <w:r w:rsidR="00221A9A">
        <w:rPr>
          <w:rFonts w:eastAsia="ヒラギノ角ゴ Pro W3"/>
          <w:color w:val="000000"/>
          <w:sz w:val="24"/>
          <w:szCs w:val="24"/>
        </w:rPr>
        <w:t xml:space="preserve">, assuming </w:t>
      </w:r>
      <w:r w:rsidRPr="009F5C31">
        <w:rPr>
          <w:rFonts w:eastAsia="ヒラギノ角ゴ Pro W3"/>
          <w:color w:val="000000"/>
          <w:sz w:val="24"/>
          <w:szCs w:val="24"/>
        </w:rPr>
        <w:t xml:space="preserve">that stem mortality does not necessarily lead to clone mortality, but if conditions that cause stem mortality persist, clone mortality will eventually occur. </w:t>
      </w:r>
      <w:r w:rsidR="00221A9A">
        <w:rPr>
          <w:rFonts w:eastAsia="ヒラギノ角ゴ Pro W3"/>
          <w:color w:val="000000"/>
          <w:sz w:val="24"/>
          <w:szCs w:val="24"/>
        </w:rPr>
        <w:t xml:space="preserve"> </w:t>
      </w:r>
      <w:proofErr w:type="spellStart"/>
      <w:r w:rsidRPr="009F5C31">
        <w:rPr>
          <w:rFonts w:eastAsia="ヒラギノ角ゴ Pro W3"/>
          <w:color w:val="000000"/>
          <w:sz w:val="24"/>
          <w:szCs w:val="24"/>
        </w:rPr>
        <w:t>Anderegg</w:t>
      </w:r>
      <w:proofErr w:type="spellEnd"/>
      <w:r w:rsidRPr="009F5C31">
        <w:rPr>
          <w:rFonts w:eastAsia="ヒラギノ角ゴ Pro W3"/>
          <w:color w:val="000000"/>
          <w:sz w:val="24"/>
          <w:szCs w:val="24"/>
        </w:rPr>
        <w:t xml:space="preserve"> et al (2015) identified a cumulative modeled CWD threshold for aspen mortality, linked to moisture deficit-related xylem cavitation</w:t>
      </w:r>
      <w:r w:rsidR="00221A9A">
        <w:rPr>
          <w:rFonts w:eastAsia="ヒラギノ角ゴ Pro W3"/>
          <w:color w:val="000000"/>
          <w:sz w:val="24"/>
          <w:szCs w:val="24"/>
        </w:rPr>
        <w:t xml:space="preserve">; his </w:t>
      </w:r>
      <w:r w:rsidRPr="009F5C31">
        <w:rPr>
          <w:rFonts w:eastAsia="ヒラギノ角ゴ Pro W3"/>
          <w:color w:val="000000"/>
          <w:sz w:val="24"/>
          <w:szCs w:val="24"/>
        </w:rPr>
        <w:t xml:space="preserve">hydraulic threshold predicted regional patterns of tree mortality with 75% accuracy, as found in field plots and mortality maps derived from Landsat imagery. </w:t>
      </w:r>
      <w:r w:rsidR="00221A9A">
        <w:rPr>
          <w:rFonts w:eastAsia="ヒラギノ角ゴ Pro W3"/>
          <w:color w:val="000000"/>
          <w:sz w:val="24"/>
          <w:szCs w:val="24"/>
        </w:rPr>
        <w:t xml:space="preserve"> W</w:t>
      </w:r>
      <w:r w:rsidRPr="009F5C31">
        <w:rPr>
          <w:rFonts w:eastAsia="ヒラギノ角ゴ Pro W3"/>
          <w:color w:val="000000"/>
          <w:sz w:val="24"/>
          <w:szCs w:val="24"/>
        </w:rPr>
        <w:t xml:space="preserve">e </w:t>
      </w:r>
      <w:r w:rsidR="00221A9A">
        <w:rPr>
          <w:rFonts w:eastAsia="ヒラギノ角ゴ Pro W3"/>
          <w:color w:val="000000"/>
          <w:sz w:val="24"/>
          <w:szCs w:val="24"/>
        </w:rPr>
        <w:t xml:space="preserve">added </w:t>
      </w:r>
      <w:r w:rsidR="00221A9A" w:rsidRPr="009F5C31">
        <w:rPr>
          <w:rFonts w:eastAsia="ヒラギノ角ゴ Pro W3"/>
          <w:color w:val="000000"/>
          <w:sz w:val="24"/>
          <w:szCs w:val="24"/>
        </w:rPr>
        <w:t>Probability of mortality (</w:t>
      </w:r>
      <w:proofErr w:type="spellStart"/>
      <w:r w:rsidR="00221A9A" w:rsidRPr="009F5C31">
        <w:rPr>
          <w:rFonts w:eastAsia="ヒラギノ角ゴ Pro W3"/>
          <w:color w:val="000000"/>
          <w:sz w:val="24"/>
          <w:szCs w:val="24"/>
        </w:rPr>
        <w:t>Pmort</w:t>
      </w:r>
      <w:proofErr w:type="spellEnd"/>
      <w:r w:rsidR="00221A9A" w:rsidRPr="009F5C31">
        <w:rPr>
          <w:rFonts w:eastAsia="ヒラギノ角ゴ Pro W3"/>
          <w:color w:val="000000"/>
          <w:sz w:val="24"/>
          <w:szCs w:val="24"/>
        </w:rPr>
        <w:t xml:space="preserve">) </w:t>
      </w:r>
      <w:r w:rsidR="00221A9A">
        <w:rPr>
          <w:rFonts w:eastAsia="ヒラギノ角ゴ Pro W3"/>
          <w:color w:val="000000"/>
          <w:sz w:val="24"/>
          <w:szCs w:val="24"/>
        </w:rPr>
        <w:t xml:space="preserve">to </w:t>
      </w:r>
      <w:r w:rsidRPr="009F5C31">
        <w:rPr>
          <w:rFonts w:eastAsia="ヒラギノ角ゴ Pro W3"/>
          <w:color w:val="000000"/>
          <w:sz w:val="24"/>
          <w:szCs w:val="24"/>
        </w:rPr>
        <w:t>Biomass Succession</w:t>
      </w:r>
      <w:r w:rsidR="00221A9A">
        <w:rPr>
          <w:rFonts w:eastAsia="ヒラギノ角ゴ Pro W3"/>
          <w:color w:val="000000"/>
          <w:sz w:val="24"/>
          <w:szCs w:val="24"/>
        </w:rPr>
        <w:t xml:space="preserve"> whereby </w:t>
      </w:r>
    </w:p>
    <w:p w14:paraId="5299200B" w14:textId="12031B57" w:rsidR="009F5C31" w:rsidRPr="009F5C31" w:rsidRDefault="009F5C31" w:rsidP="009F5C31">
      <w:pPr>
        <w:tabs>
          <w:tab w:val="left" w:pos="360"/>
          <w:tab w:val="left" w:pos="432"/>
        </w:tabs>
        <w:contextualSpacing/>
        <w:rPr>
          <w:rFonts w:eastAsia="ヒラギノ角ゴ Pro W3"/>
          <w:color w:val="000000"/>
          <w:sz w:val="24"/>
          <w:szCs w:val="24"/>
        </w:rPr>
      </w:pPr>
      <w:proofErr w:type="gramStart"/>
      <w:r w:rsidRPr="009F5C31">
        <w:rPr>
          <w:rFonts w:eastAsia="ヒラギノ角ゴ Pro W3"/>
          <w:color w:val="000000"/>
          <w:sz w:val="24"/>
          <w:szCs w:val="24"/>
        </w:rPr>
        <w:t>cohort</w:t>
      </w:r>
      <w:proofErr w:type="gramEnd"/>
      <w:r w:rsidRPr="009F5C31">
        <w:rPr>
          <w:rFonts w:eastAsia="ヒラギノ角ゴ Pro W3"/>
          <w:color w:val="000000"/>
          <w:sz w:val="24"/>
          <w:szCs w:val="24"/>
        </w:rPr>
        <w:t xml:space="preserve"> </w:t>
      </w:r>
      <w:r w:rsidR="00221A9A">
        <w:rPr>
          <w:rFonts w:eastAsia="ヒラギノ角ゴ Pro W3"/>
          <w:color w:val="000000"/>
          <w:sz w:val="24"/>
          <w:szCs w:val="24"/>
        </w:rPr>
        <w:t xml:space="preserve">biomass will be reduced by </w:t>
      </w:r>
      <w:r w:rsidRPr="009F5C31">
        <w:rPr>
          <w:rFonts w:eastAsia="ヒラギノ角ゴ Pro W3"/>
          <w:color w:val="000000"/>
          <w:sz w:val="24"/>
          <w:szCs w:val="24"/>
        </w:rPr>
        <w:t>(50%)</w:t>
      </w:r>
      <w:r w:rsidR="00221A9A">
        <w:rPr>
          <w:rFonts w:eastAsia="ヒラギノ角ゴ Pro W3"/>
          <w:color w:val="000000"/>
          <w:sz w:val="24"/>
          <w:szCs w:val="24"/>
        </w:rPr>
        <w:t xml:space="preserve">; </w:t>
      </w:r>
      <w:r w:rsidRPr="009F5C31">
        <w:rPr>
          <w:rFonts w:eastAsia="ヒラギノ角ゴ Pro W3"/>
          <w:color w:val="000000"/>
          <w:sz w:val="24"/>
          <w:szCs w:val="24"/>
        </w:rPr>
        <w:t xml:space="preserve">this probability is defined for each ecoregion/species/time step, as a parameter ranging from 0-1.0.  </w:t>
      </w:r>
      <w:proofErr w:type="spellStart"/>
      <w:r w:rsidR="00221A9A">
        <w:rPr>
          <w:rFonts w:eastAsia="ヒラギノ角ゴ Pro W3"/>
          <w:color w:val="000000"/>
          <w:sz w:val="24"/>
          <w:szCs w:val="24"/>
        </w:rPr>
        <w:t>Pmort</w:t>
      </w:r>
      <w:proofErr w:type="spellEnd"/>
      <w:r w:rsidR="00221A9A">
        <w:rPr>
          <w:rFonts w:eastAsia="ヒラギノ角ゴ Pro W3"/>
          <w:color w:val="000000"/>
          <w:sz w:val="24"/>
          <w:szCs w:val="24"/>
        </w:rPr>
        <w:t xml:space="preserve"> was </w:t>
      </w:r>
      <w:r w:rsidRPr="009F5C31">
        <w:rPr>
          <w:rFonts w:eastAsia="ヒラギノ角ゴ Pro W3"/>
          <w:color w:val="000000"/>
          <w:sz w:val="24"/>
          <w:szCs w:val="24"/>
        </w:rPr>
        <w:t xml:space="preserve">calculated externally, based on projections of climatic water deficit (CWD) produced by BCM for our selected GCM model projections. </w:t>
      </w:r>
      <w:proofErr w:type="spellStart"/>
      <w:r w:rsidRPr="009F5C31">
        <w:rPr>
          <w:rFonts w:eastAsia="ヒラギノ角ゴ Pro W3"/>
          <w:color w:val="000000"/>
          <w:sz w:val="24"/>
          <w:szCs w:val="24"/>
        </w:rPr>
        <w:t>Pmort</w:t>
      </w:r>
      <w:proofErr w:type="spellEnd"/>
      <w:r w:rsidRPr="009F5C31">
        <w:rPr>
          <w:rFonts w:eastAsia="ヒラギノ角ゴ Pro W3"/>
          <w:color w:val="000000"/>
          <w:sz w:val="24"/>
          <w:szCs w:val="24"/>
        </w:rPr>
        <w:t xml:space="preserve"> </w:t>
      </w:r>
      <w:r w:rsidR="00221A9A">
        <w:rPr>
          <w:rFonts w:eastAsia="ヒラギノ角ゴ Pro W3"/>
          <w:color w:val="000000"/>
          <w:sz w:val="24"/>
          <w:szCs w:val="24"/>
        </w:rPr>
        <w:t xml:space="preserve">was </w:t>
      </w:r>
      <w:r w:rsidRPr="009F5C31">
        <w:rPr>
          <w:rFonts w:eastAsia="ヒラギノ角ゴ Pro W3"/>
          <w:color w:val="000000"/>
          <w:sz w:val="24"/>
          <w:szCs w:val="24"/>
        </w:rPr>
        <w:t xml:space="preserve">temporally and spatially dynamic to reflect the influence of topography and elevation on climate-related mortality. </w:t>
      </w:r>
      <w:r w:rsidR="00221A9A">
        <w:rPr>
          <w:rFonts w:eastAsia="ヒラギノ角ゴ Pro W3"/>
          <w:color w:val="000000"/>
          <w:sz w:val="24"/>
          <w:szCs w:val="24"/>
        </w:rPr>
        <w:t xml:space="preserve">During dry </w:t>
      </w:r>
      <w:r w:rsidRPr="009F5C31">
        <w:rPr>
          <w:rFonts w:eastAsia="ヒラギノ角ゴ Pro W3"/>
          <w:color w:val="000000"/>
          <w:sz w:val="24"/>
          <w:szCs w:val="24"/>
        </w:rPr>
        <w:t xml:space="preserve">years, </w:t>
      </w:r>
      <w:proofErr w:type="spellStart"/>
      <w:r w:rsidRPr="009F5C31">
        <w:rPr>
          <w:rFonts w:eastAsia="ヒラギノ角ゴ Pro W3"/>
          <w:color w:val="000000"/>
          <w:sz w:val="24"/>
          <w:szCs w:val="24"/>
        </w:rPr>
        <w:t>Pmort</w:t>
      </w:r>
      <w:proofErr w:type="spellEnd"/>
      <w:r w:rsidRPr="009F5C31">
        <w:rPr>
          <w:rFonts w:eastAsia="ヒラギノ角ゴ Pro W3"/>
          <w:color w:val="000000"/>
          <w:sz w:val="24"/>
          <w:szCs w:val="24"/>
        </w:rPr>
        <w:t xml:space="preserve"> </w:t>
      </w:r>
      <w:r w:rsidR="00221A9A">
        <w:rPr>
          <w:rFonts w:eastAsia="ヒラギノ角ゴ Pro W3"/>
          <w:color w:val="000000"/>
          <w:sz w:val="24"/>
          <w:szCs w:val="24"/>
        </w:rPr>
        <w:t xml:space="preserve">was </w:t>
      </w:r>
      <w:r w:rsidRPr="009F5C31">
        <w:rPr>
          <w:rFonts w:eastAsia="ヒラギノ角ゴ Pro W3"/>
          <w:color w:val="000000"/>
          <w:sz w:val="24"/>
          <w:szCs w:val="24"/>
        </w:rPr>
        <w:t>higher and Pest lower. If a site experiences climate-induced mortality, this approximat</w:t>
      </w:r>
      <w:r w:rsidR="00221A9A">
        <w:rPr>
          <w:rFonts w:eastAsia="ヒラギノ角ゴ Pro W3"/>
          <w:color w:val="000000"/>
          <w:sz w:val="24"/>
          <w:szCs w:val="24"/>
        </w:rPr>
        <w:t>ed</w:t>
      </w:r>
      <w:r w:rsidRPr="009F5C31">
        <w:rPr>
          <w:rFonts w:eastAsia="ヒラギノ角ゴ Pro W3"/>
          <w:color w:val="000000"/>
          <w:sz w:val="24"/>
          <w:szCs w:val="24"/>
        </w:rPr>
        <w:t xml:space="preserve"> ‘individual’ mortality. If </w:t>
      </w:r>
      <w:r w:rsidR="00221A9A">
        <w:rPr>
          <w:rFonts w:eastAsia="ヒラギノ角ゴ Pro W3"/>
          <w:color w:val="000000"/>
          <w:sz w:val="24"/>
          <w:szCs w:val="24"/>
        </w:rPr>
        <w:t xml:space="preserve">dry </w:t>
      </w:r>
      <w:r w:rsidRPr="009F5C31">
        <w:rPr>
          <w:rFonts w:eastAsia="ヒラギノ角ゴ Pro W3"/>
          <w:color w:val="000000"/>
          <w:sz w:val="24"/>
          <w:szCs w:val="24"/>
        </w:rPr>
        <w:t xml:space="preserve">conditions </w:t>
      </w:r>
      <w:r w:rsidR="00221A9A">
        <w:rPr>
          <w:rFonts w:eastAsia="ヒラギノ角ゴ Pro W3"/>
          <w:color w:val="000000"/>
          <w:sz w:val="24"/>
          <w:szCs w:val="24"/>
        </w:rPr>
        <w:t>persisted</w:t>
      </w:r>
      <w:r w:rsidRPr="009F5C31">
        <w:rPr>
          <w:rFonts w:eastAsia="ヒラギノ角ゴ Pro W3"/>
          <w:color w:val="000000"/>
          <w:sz w:val="24"/>
          <w:szCs w:val="24"/>
        </w:rPr>
        <w:t xml:space="preserve">, then aspen </w:t>
      </w:r>
      <w:r w:rsidR="00221A9A">
        <w:rPr>
          <w:rFonts w:eastAsia="ヒラギノ角ゴ Pro W3"/>
          <w:color w:val="000000"/>
          <w:sz w:val="24"/>
          <w:szCs w:val="24"/>
        </w:rPr>
        <w:t xml:space="preserve">didn’t </w:t>
      </w:r>
      <w:proofErr w:type="spellStart"/>
      <w:r w:rsidRPr="009F5C31">
        <w:rPr>
          <w:rFonts w:eastAsia="ヒラギノ角ゴ Pro W3"/>
          <w:color w:val="000000"/>
          <w:sz w:val="24"/>
          <w:szCs w:val="24"/>
        </w:rPr>
        <w:t>resprout</w:t>
      </w:r>
      <w:proofErr w:type="spellEnd"/>
      <w:r w:rsidRPr="009F5C31">
        <w:rPr>
          <w:rFonts w:eastAsia="ヒラギノ角ゴ Pro W3"/>
          <w:color w:val="000000"/>
          <w:sz w:val="24"/>
          <w:szCs w:val="24"/>
        </w:rPr>
        <w:t xml:space="preserve"> at that site and </w:t>
      </w:r>
      <w:r w:rsidR="00221A9A">
        <w:rPr>
          <w:rFonts w:eastAsia="ヒラギノ角ゴ Pro W3"/>
          <w:color w:val="000000"/>
          <w:sz w:val="24"/>
          <w:szCs w:val="24"/>
        </w:rPr>
        <w:t xml:space="preserve">was </w:t>
      </w:r>
      <w:r w:rsidRPr="009F5C31">
        <w:rPr>
          <w:rFonts w:eastAsia="ヒラギノ角ゴ Pro W3"/>
          <w:color w:val="000000"/>
          <w:sz w:val="24"/>
          <w:szCs w:val="24"/>
        </w:rPr>
        <w:t>extirpated. If such conditions persist</w:t>
      </w:r>
      <w:r w:rsidR="00221A9A">
        <w:rPr>
          <w:rFonts w:eastAsia="ヒラギノ角ゴ Pro W3"/>
          <w:color w:val="000000"/>
          <w:sz w:val="24"/>
          <w:szCs w:val="24"/>
        </w:rPr>
        <w:t>ed</w:t>
      </w:r>
      <w:r w:rsidRPr="009F5C31">
        <w:rPr>
          <w:rFonts w:eastAsia="ヒラギノ角ゴ Pro W3"/>
          <w:color w:val="000000"/>
          <w:sz w:val="24"/>
          <w:szCs w:val="24"/>
        </w:rPr>
        <w:t xml:space="preserve"> and </w:t>
      </w:r>
      <w:proofErr w:type="spellStart"/>
      <w:r w:rsidRPr="009F5C31">
        <w:rPr>
          <w:rFonts w:eastAsia="ヒラギノ角ゴ Pro W3"/>
          <w:color w:val="000000"/>
          <w:sz w:val="24"/>
          <w:szCs w:val="24"/>
        </w:rPr>
        <w:t>Pmort</w:t>
      </w:r>
      <w:proofErr w:type="spellEnd"/>
      <w:r w:rsidRPr="009F5C31">
        <w:rPr>
          <w:rFonts w:eastAsia="ヒラギノ角ゴ Pro W3"/>
          <w:color w:val="000000"/>
          <w:sz w:val="24"/>
          <w:szCs w:val="24"/>
        </w:rPr>
        <w:t xml:space="preserve"> </w:t>
      </w:r>
      <w:r w:rsidR="00221A9A">
        <w:rPr>
          <w:rFonts w:eastAsia="ヒラギノ角ゴ Pro W3"/>
          <w:color w:val="000000"/>
          <w:sz w:val="24"/>
          <w:szCs w:val="24"/>
        </w:rPr>
        <w:t>killed</w:t>
      </w:r>
      <w:r w:rsidRPr="009F5C31">
        <w:rPr>
          <w:rFonts w:eastAsia="ヒラギノ角ゴ Pro W3"/>
          <w:color w:val="000000"/>
          <w:sz w:val="24"/>
          <w:szCs w:val="24"/>
        </w:rPr>
        <w:t xml:space="preserve"> all aspen cells in an area, then the clone </w:t>
      </w:r>
      <w:r w:rsidR="00221A9A">
        <w:rPr>
          <w:rFonts w:eastAsia="ヒラギノ角ゴ Pro W3"/>
          <w:color w:val="000000"/>
          <w:sz w:val="24"/>
          <w:szCs w:val="24"/>
        </w:rPr>
        <w:t xml:space="preserve">was </w:t>
      </w:r>
      <w:r w:rsidRPr="009F5C31">
        <w:rPr>
          <w:rFonts w:eastAsia="ヒラギノ角ゴ Pro W3"/>
          <w:color w:val="000000"/>
          <w:sz w:val="24"/>
          <w:szCs w:val="24"/>
        </w:rPr>
        <w:t xml:space="preserve">effectively dead. </w:t>
      </w:r>
    </w:p>
    <w:p w14:paraId="6DAB67C3" w14:textId="77777777" w:rsidR="006E4946" w:rsidRDefault="006E4946" w:rsidP="006E4946">
      <w:pPr>
        <w:tabs>
          <w:tab w:val="left" w:pos="360"/>
          <w:tab w:val="left" w:pos="432"/>
        </w:tabs>
        <w:contextualSpacing/>
        <w:rPr>
          <w:rFonts w:eastAsia="ヒラギノ角ゴ Pro W3"/>
          <w:i/>
          <w:color w:val="000000"/>
          <w:sz w:val="24"/>
          <w:szCs w:val="24"/>
        </w:rPr>
      </w:pPr>
    </w:p>
    <w:p w14:paraId="4B2EEED1" w14:textId="50AF831A" w:rsidR="006E4946" w:rsidRPr="003750F3" w:rsidRDefault="006E4946" w:rsidP="006E4946">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5.</w:t>
      </w:r>
      <w:r>
        <w:rPr>
          <w:rFonts w:eastAsia="ヒラギノ角ゴ Pro W3"/>
          <w:i/>
          <w:color w:val="000000"/>
          <w:sz w:val="24"/>
          <w:szCs w:val="24"/>
        </w:rPr>
        <w:t>3</w:t>
      </w:r>
      <w:r w:rsidRPr="003750F3">
        <w:rPr>
          <w:rFonts w:eastAsia="ヒラギノ角ゴ Pro W3"/>
          <w:i/>
          <w:color w:val="000000"/>
          <w:sz w:val="24"/>
          <w:szCs w:val="24"/>
        </w:rPr>
        <w:t xml:space="preserve">.2 </w:t>
      </w:r>
      <w:r w:rsidR="003E1B7D">
        <w:rPr>
          <w:rFonts w:eastAsia="ヒラギノ角ゴ Pro W3"/>
          <w:i/>
          <w:color w:val="000000"/>
          <w:sz w:val="24"/>
          <w:szCs w:val="24"/>
        </w:rPr>
        <w:t>Forecast a</w:t>
      </w:r>
      <w:bookmarkStart w:id="6" w:name="_GoBack"/>
      <w:bookmarkEnd w:id="6"/>
      <w:r>
        <w:rPr>
          <w:rFonts w:eastAsia="ヒラギノ角ゴ Pro W3"/>
          <w:i/>
          <w:color w:val="000000"/>
          <w:sz w:val="24"/>
          <w:szCs w:val="24"/>
        </w:rPr>
        <w:t>spen distribution</w:t>
      </w:r>
      <w:r w:rsidRPr="003750F3">
        <w:rPr>
          <w:rFonts w:eastAsia="ヒラギノ角ゴ Pro W3"/>
          <w:i/>
          <w:color w:val="000000"/>
          <w:sz w:val="24"/>
          <w:szCs w:val="24"/>
        </w:rPr>
        <w:t xml:space="preserve"> </w:t>
      </w:r>
      <w:r>
        <w:rPr>
          <w:rFonts w:eastAsia="ヒラギノ角ゴ Pro W3"/>
          <w:i/>
          <w:color w:val="000000"/>
          <w:sz w:val="24"/>
          <w:szCs w:val="24"/>
        </w:rPr>
        <w:t>- d</w:t>
      </w:r>
      <w:r w:rsidRPr="003750F3">
        <w:rPr>
          <w:rFonts w:eastAsia="ヒラギノ角ゴ Pro W3"/>
          <w:i/>
          <w:color w:val="000000"/>
          <w:sz w:val="24"/>
          <w:szCs w:val="24"/>
        </w:rPr>
        <w:t>ata analysis</w:t>
      </w:r>
    </w:p>
    <w:p w14:paraId="7EE98279" w14:textId="033A68AB" w:rsidR="009F5C31" w:rsidRPr="003750F3" w:rsidRDefault="006E4946"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4E4716">
        <w:rPr>
          <w:rFonts w:eastAsia="ヒラギノ角ゴ Pro W3"/>
          <w:color w:val="000000"/>
          <w:sz w:val="24"/>
          <w:szCs w:val="24"/>
        </w:rPr>
        <w:t>For each of our scenarios, we examined aspen persistence:  For how many years did an area of aspen persist, given climate induced changes in establishment and mortality.  This metric captures the temporal and spatial variability of aspen on the landscape.  Aspen persistence can be further divided into episodic (less than the duration of our forecasts) and permanent (the full duration).</w:t>
      </w:r>
    </w:p>
    <w:p w14:paraId="620839F1" w14:textId="77777777" w:rsidR="00C50666" w:rsidRPr="003750F3" w:rsidRDefault="00C50666" w:rsidP="00C50666">
      <w:pPr>
        <w:tabs>
          <w:tab w:val="left" w:pos="360"/>
          <w:tab w:val="left" w:pos="432"/>
        </w:tabs>
        <w:contextualSpacing/>
        <w:rPr>
          <w:rFonts w:eastAsia="ヒラギノ角ゴ Pro W3"/>
          <w:color w:val="000000"/>
          <w:sz w:val="24"/>
          <w:szCs w:val="24"/>
        </w:rPr>
      </w:pPr>
    </w:p>
    <w:p w14:paraId="7F271B1E" w14:textId="1D586A3F" w:rsidR="00460CC8" w:rsidRPr="003750F3" w:rsidRDefault="00C8211C" w:rsidP="00C50666">
      <w:pPr>
        <w:tabs>
          <w:tab w:val="left" w:pos="360"/>
          <w:tab w:val="left" w:pos="432"/>
        </w:tabs>
        <w:contextualSpacing/>
        <w:rPr>
          <w:rFonts w:eastAsia="ヒラギノ角ゴ Pro W3"/>
          <w:b/>
          <w:color w:val="000000"/>
          <w:sz w:val="24"/>
          <w:szCs w:val="24"/>
        </w:rPr>
      </w:pPr>
      <w:r w:rsidRPr="003750F3">
        <w:rPr>
          <w:rFonts w:eastAsia="ヒラギノ角ゴ Pro W3"/>
          <w:b/>
          <w:color w:val="000000"/>
          <w:sz w:val="24"/>
          <w:szCs w:val="24"/>
        </w:rPr>
        <w:t>6. PROJECT RESULTS</w:t>
      </w:r>
    </w:p>
    <w:p w14:paraId="1A4843BA" w14:textId="4046E864" w:rsidR="00460CC8" w:rsidRPr="003750F3" w:rsidRDefault="00522FBC" w:rsidP="00C50666">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 xml:space="preserve">6.2 </w:t>
      </w:r>
      <w:r w:rsidR="00523916" w:rsidRPr="003750F3">
        <w:rPr>
          <w:rFonts w:eastAsia="ヒラギノ角ゴ Pro W3"/>
          <w:i/>
          <w:color w:val="000000"/>
          <w:sz w:val="24"/>
          <w:szCs w:val="24"/>
        </w:rPr>
        <w:t xml:space="preserve">Post fire aspen regeneration </w:t>
      </w:r>
    </w:p>
    <w:p w14:paraId="06C714E8" w14:textId="57250032" w:rsidR="0078749C" w:rsidRDefault="0078749C" w:rsidP="00396E34">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FC7022" w:rsidRPr="003750F3">
        <w:rPr>
          <w:rFonts w:eastAsia="ヒラギノ角ゴ Pro W3"/>
          <w:color w:val="000000"/>
          <w:sz w:val="24"/>
          <w:szCs w:val="24"/>
        </w:rPr>
        <w:t xml:space="preserve">In this report </w:t>
      </w:r>
      <w:r w:rsidR="009837A8" w:rsidRPr="003750F3">
        <w:rPr>
          <w:rFonts w:eastAsia="ヒラギノ角ゴ Pro W3"/>
          <w:color w:val="000000"/>
          <w:sz w:val="24"/>
          <w:szCs w:val="24"/>
        </w:rPr>
        <w:t xml:space="preserve">we analyzed data from </w:t>
      </w:r>
      <w:r w:rsidR="00396E34">
        <w:rPr>
          <w:rFonts w:eastAsia="ヒラギノ角ゴ Pro W3"/>
          <w:color w:val="000000"/>
          <w:sz w:val="24"/>
          <w:szCs w:val="24"/>
        </w:rPr>
        <w:t xml:space="preserve">52 sites that were located in </w:t>
      </w:r>
      <w:r w:rsidR="003712AC" w:rsidRPr="003750F3">
        <w:rPr>
          <w:rFonts w:eastAsia="ヒラギノ角ゴ Pro W3"/>
          <w:color w:val="000000"/>
          <w:sz w:val="24"/>
          <w:szCs w:val="24"/>
        </w:rPr>
        <w:t xml:space="preserve">fires that </w:t>
      </w:r>
      <w:r w:rsidR="00396E34">
        <w:rPr>
          <w:rFonts w:eastAsia="ヒラギノ角ゴ Pro W3"/>
          <w:color w:val="000000"/>
          <w:sz w:val="24"/>
          <w:szCs w:val="24"/>
        </w:rPr>
        <w:t>occurred from 2000-2009</w:t>
      </w:r>
      <w:r w:rsidR="003712AC" w:rsidRPr="003750F3">
        <w:rPr>
          <w:rFonts w:eastAsia="ヒラギノ角ゴ Pro W3"/>
          <w:color w:val="000000"/>
          <w:sz w:val="24"/>
          <w:szCs w:val="24"/>
        </w:rPr>
        <w:t xml:space="preserve">. </w:t>
      </w:r>
      <w:r w:rsidR="00396E34">
        <w:rPr>
          <w:rFonts w:eastAsia="ヒラギノ角ゴ Pro W3"/>
          <w:color w:val="000000"/>
          <w:sz w:val="24"/>
          <w:szCs w:val="24"/>
        </w:rPr>
        <w:t>P</w:t>
      </w:r>
      <w:r w:rsidR="003712AC" w:rsidRPr="003750F3">
        <w:rPr>
          <w:rFonts w:eastAsia="ヒラギノ角ゴ Pro W3"/>
          <w:color w:val="000000"/>
          <w:sz w:val="24"/>
          <w:szCs w:val="24"/>
        </w:rPr>
        <w:t xml:space="preserve">lots </w:t>
      </w:r>
      <w:r w:rsidR="00396E34">
        <w:rPr>
          <w:rFonts w:eastAsia="ヒラギノ角ゴ Pro W3"/>
          <w:color w:val="000000"/>
          <w:sz w:val="24"/>
          <w:szCs w:val="24"/>
        </w:rPr>
        <w:t xml:space="preserve">in fires that burned in </w:t>
      </w:r>
      <w:r w:rsidR="003712AC" w:rsidRPr="003750F3">
        <w:rPr>
          <w:rFonts w:eastAsia="ヒラギノ角ゴ Pro W3"/>
          <w:color w:val="000000"/>
          <w:sz w:val="24"/>
          <w:szCs w:val="24"/>
        </w:rPr>
        <w:t>2012 or 2013</w:t>
      </w:r>
      <w:r w:rsidR="00396E34">
        <w:rPr>
          <w:rFonts w:eastAsia="ヒラギノ角ゴ Pro W3"/>
          <w:color w:val="000000"/>
          <w:sz w:val="24"/>
          <w:szCs w:val="24"/>
        </w:rPr>
        <w:t xml:space="preserve"> were excluded from the analysis </w:t>
      </w:r>
      <w:r w:rsidR="003712AC" w:rsidRPr="003750F3">
        <w:rPr>
          <w:rFonts w:eastAsia="ヒラギノ角ゴ Pro W3"/>
          <w:color w:val="000000"/>
          <w:sz w:val="24"/>
          <w:szCs w:val="24"/>
        </w:rPr>
        <w:t>for two primary reasons</w:t>
      </w:r>
      <w:r w:rsidR="00FC7022" w:rsidRPr="003750F3">
        <w:rPr>
          <w:rFonts w:eastAsia="ヒラギノ角ゴ Pro W3"/>
          <w:color w:val="000000"/>
          <w:sz w:val="24"/>
          <w:szCs w:val="24"/>
        </w:rPr>
        <w:t xml:space="preserve">. First, although immediate post-fire regeneration patterns is of interest, the mechanisms that drive densities </w:t>
      </w:r>
      <w:r w:rsidR="00C574A0" w:rsidRPr="003750F3">
        <w:rPr>
          <w:rFonts w:eastAsia="ヒラギノ角ゴ Pro W3"/>
          <w:color w:val="000000"/>
          <w:sz w:val="24"/>
          <w:szCs w:val="24"/>
        </w:rPr>
        <w:t xml:space="preserve">the first few years following fire </w:t>
      </w:r>
      <w:r w:rsidR="00FC7022" w:rsidRPr="003750F3">
        <w:rPr>
          <w:rFonts w:eastAsia="ヒラギノ角ゴ Pro W3"/>
          <w:color w:val="000000"/>
          <w:sz w:val="24"/>
          <w:szCs w:val="24"/>
        </w:rPr>
        <w:t>are often differe</w:t>
      </w:r>
      <w:r w:rsidR="009837A8" w:rsidRPr="003750F3">
        <w:rPr>
          <w:rFonts w:eastAsia="ヒラギノ角ゴ Pro W3"/>
          <w:color w:val="000000"/>
          <w:sz w:val="24"/>
          <w:szCs w:val="24"/>
        </w:rPr>
        <w:t>nt than those over a longer timeframe</w:t>
      </w:r>
      <w:r w:rsidR="00FC7022" w:rsidRPr="003750F3">
        <w:rPr>
          <w:rFonts w:eastAsia="ヒラギノ角ゴ Pro W3"/>
          <w:color w:val="000000"/>
          <w:sz w:val="24"/>
          <w:szCs w:val="24"/>
        </w:rPr>
        <w:t xml:space="preserve"> (e.g. Hansen et al. 2016)</w:t>
      </w:r>
      <w:r w:rsidR="009837A8" w:rsidRPr="003750F3">
        <w:rPr>
          <w:rFonts w:eastAsia="ヒラギノ角ゴ Pro W3"/>
          <w:color w:val="000000"/>
          <w:sz w:val="24"/>
          <w:szCs w:val="24"/>
        </w:rPr>
        <w:t>, and we</w:t>
      </w:r>
      <w:r w:rsidR="00DE58D4" w:rsidRPr="003750F3">
        <w:rPr>
          <w:rFonts w:eastAsia="ヒラギノ角ゴ Pro W3"/>
          <w:color w:val="000000"/>
          <w:sz w:val="24"/>
          <w:szCs w:val="24"/>
        </w:rPr>
        <w:t xml:space="preserve"> wanted to focus on these long</w:t>
      </w:r>
      <w:r w:rsidR="009837A8" w:rsidRPr="003750F3">
        <w:rPr>
          <w:rFonts w:eastAsia="ヒラギノ角ゴ Pro W3"/>
          <w:color w:val="000000"/>
          <w:sz w:val="24"/>
          <w:szCs w:val="24"/>
        </w:rPr>
        <w:t>-term trends</w:t>
      </w:r>
      <w:r w:rsidR="00FC7022" w:rsidRPr="003750F3">
        <w:rPr>
          <w:rFonts w:eastAsia="ヒラギノ角ゴ Pro W3"/>
          <w:color w:val="000000"/>
          <w:sz w:val="24"/>
          <w:szCs w:val="24"/>
        </w:rPr>
        <w:t xml:space="preserve">. We were also particularly </w:t>
      </w:r>
      <w:r w:rsidR="003712AC" w:rsidRPr="003750F3">
        <w:rPr>
          <w:rFonts w:eastAsia="ヒラギノ角ゴ Pro W3"/>
          <w:color w:val="000000"/>
          <w:sz w:val="24"/>
          <w:szCs w:val="24"/>
        </w:rPr>
        <w:t>interested in post-fire climate variables, and th</w:t>
      </w:r>
      <w:r w:rsidR="00EA66B0" w:rsidRPr="003750F3">
        <w:rPr>
          <w:rFonts w:eastAsia="ヒラギノ角ゴ Pro W3"/>
          <w:color w:val="000000"/>
          <w:sz w:val="24"/>
          <w:szCs w:val="24"/>
        </w:rPr>
        <w:t xml:space="preserve">e more recent fires have </w:t>
      </w:r>
      <w:r w:rsidR="00C574A0" w:rsidRPr="003750F3">
        <w:rPr>
          <w:rFonts w:eastAsia="ヒラギノ角ゴ Pro W3"/>
          <w:color w:val="000000"/>
          <w:sz w:val="24"/>
          <w:szCs w:val="24"/>
        </w:rPr>
        <w:t xml:space="preserve">less </w:t>
      </w:r>
      <w:r w:rsidR="003712AC" w:rsidRPr="003750F3">
        <w:rPr>
          <w:rFonts w:eastAsia="ヒラギノ角ゴ Pro W3"/>
          <w:color w:val="000000"/>
          <w:sz w:val="24"/>
          <w:szCs w:val="24"/>
        </w:rPr>
        <w:t>climate data</w:t>
      </w:r>
      <w:r w:rsidR="00FC7022" w:rsidRPr="003750F3">
        <w:rPr>
          <w:rFonts w:eastAsia="ヒラギノ角ゴ Pro W3"/>
          <w:color w:val="000000"/>
          <w:sz w:val="24"/>
          <w:szCs w:val="24"/>
        </w:rPr>
        <w:t xml:space="preserve"> to analyze</w:t>
      </w:r>
      <w:r w:rsidR="00E4160D" w:rsidRPr="003750F3">
        <w:rPr>
          <w:rFonts w:eastAsia="ヒラギノ角ゴ Pro W3"/>
          <w:color w:val="000000"/>
          <w:sz w:val="24"/>
          <w:szCs w:val="24"/>
        </w:rPr>
        <w:t xml:space="preserve"> (e.g. we could only include climate data for one year following fire for the 2013 sites)</w:t>
      </w:r>
      <w:r w:rsidR="00C574A0" w:rsidRPr="003750F3">
        <w:rPr>
          <w:rFonts w:eastAsia="ヒラギノ角ゴ Pro W3"/>
          <w:color w:val="000000"/>
          <w:sz w:val="24"/>
          <w:szCs w:val="24"/>
        </w:rPr>
        <w:t>. We may include</w:t>
      </w:r>
      <w:r w:rsidR="00FC7022" w:rsidRPr="003750F3">
        <w:rPr>
          <w:rFonts w:eastAsia="ヒラギノ角ゴ Pro W3"/>
          <w:color w:val="000000"/>
          <w:sz w:val="24"/>
          <w:szCs w:val="24"/>
        </w:rPr>
        <w:t xml:space="preserve"> the nine fires in further analyses or examine them separately to explore the differences between immediate post-fire densities and regeneration occurring over a longer</w:t>
      </w:r>
      <w:r w:rsidR="009837A8" w:rsidRPr="003750F3">
        <w:rPr>
          <w:rFonts w:eastAsia="ヒラギノ角ゴ Pro W3"/>
          <w:color w:val="000000"/>
          <w:sz w:val="24"/>
          <w:szCs w:val="24"/>
        </w:rPr>
        <w:t xml:space="preserve"> timeframe. </w:t>
      </w:r>
      <w:r w:rsidR="00FC7022" w:rsidRPr="003750F3">
        <w:rPr>
          <w:rFonts w:eastAsia="ヒラギノ角ゴ Pro W3"/>
          <w:color w:val="000000"/>
          <w:sz w:val="24"/>
          <w:szCs w:val="24"/>
        </w:rPr>
        <w:t xml:space="preserve"> </w:t>
      </w:r>
      <w:r w:rsidR="00396E34" w:rsidRPr="003750F3">
        <w:rPr>
          <w:rFonts w:eastAsia="ヒラギノ角ゴ Pro W3"/>
          <w:color w:val="000000"/>
          <w:sz w:val="24"/>
          <w:szCs w:val="24"/>
        </w:rPr>
        <w:t xml:space="preserve">During data analysis we </w:t>
      </w:r>
      <w:r w:rsidR="00396E34">
        <w:rPr>
          <w:rFonts w:eastAsia="ヒラギノ角ゴ Pro W3"/>
          <w:color w:val="000000"/>
          <w:sz w:val="24"/>
          <w:szCs w:val="24"/>
        </w:rPr>
        <w:t xml:space="preserve">also </w:t>
      </w:r>
      <w:r w:rsidR="00396E34" w:rsidRPr="003750F3">
        <w:rPr>
          <w:rFonts w:eastAsia="ヒラギノ角ゴ Pro W3"/>
          <w:color w:val="000000"/>
          <w:sz w:val="24"/>
          <w:szCs w:val="24"/>
        </w:rPr>
        <w:t xml:space="preserve">removed four plots </w:t>
      </w:r>
      <w:r w:rsidR="00396E34">
        <w:rPr>
          <w:rFonts w:eastAsia="ヒラギノ角ゴ Pro W3"/>
          <w:color w:val="000000"/>
          <w:sz w:val="24"/>
          <w:szCs w:val="24"/>
        </w:rPr>
        <w:t xml:space="preserve">in older fires </w:t>
      </w:r>
      <w:r w:rsidR="00396E34" w:rsidRPr="003750F3">
        <w:rPr>
          <w:rFonts w:eastAsia="ヒラギノ角ゴ Pro W3"/>
          <w:color w:val="000000"/>
          <w:sz w:val="24"/>
          <w:szCs w:val="24"/>
        </w:rPr>
        <w:t>that were identified as outliers (e.g. a plot with conifer density higher than aspen density</w:t>
      </w:r>
      <w:r w:rsidR="00396E34">
        <w:rPr>
          <w:rFonts w:eastAsia="ヒラギノ角ゴ Pro W3"/>
          <w:color w:val="000000"/>
          <w:sz w:val="24"/>
          <w:szCs w:val="24"/>
        </w:rPr>
        <w:t>)</w:t>
      </w:r>
      <w:r w:rsidR="00396E34" w:rsidRPr="003750F3">
        <w:rPr>
          <w:rFonts w:eastAsia="ヒラギノ角ゴ Pro W3"/>
          <w:color w:val="000000"/>
          <w:sz w:val="24"/>
          <w:szCs w:val="24"/>
        </w:rPr>
        <w:t>.</w:t>
      </w:r>
    </w:p>
    <w:p w14:paraId="2AF7B6B7" w14:textId="6605897C" w:rsidR="0078749C" w:rsidRDefault="0078749C"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BD4102" w:rsidRPr="003750F3">
        <w:rPr>
          <w:rFonts w:eastAsia="ヒラギノ角ゴ Pro W3"/>
          <w:color w:val="000000"/>
          <w:sz w:val="24"/>
          <w:szCs w:val="24"/>
        </w:rPr>
        <w:t>Fire size averaged ~19</w:t>
      </w:r>
      <w:r w:rsidR="00E94849" w:rsidRPr="003750F3">
        <w:rPr>
          <w:rFonts w:eastAsia="ヒラギノ角ゴ Pro W3"/>
          <w:color w:val="000000"/>
          <w:sz w:val="24"/>
          <w:szCs w:val="24"/>
        </w:rPr>
        <w:t>,</w:t>
      </w:r>
      <w:r w:rsidR="00BD4102" w:rsidRPr="003750F3">
        <w:rPr>
          <w:rFonts w:eastAsia="ヒラギノ角ゴ Pro W3"/>
          <w:color w:val="000000"/>
          <w:sz w:val="24"/>
          <w:szCs w:val="24"/>
        </w:rPr>
        <w:t>620 (± 3</w:t>
      </w:r>
      <w:r w:rsidR="00DE58D4" w:rsidRPr="003750F3">
        <w:rPr>
          <w:rFonts w:eastAsia="ヒラギノ角ゴ Pro W3"/>
          <w:color w:val="000000"/>
          <w:sz w:val="24"/>
          <w:szCs w:val="24"/>
        </w:rPr>
        <w:t>.</w:t>
      </w:r>
      <w:r w:rsidR="00BD4102" w:rsidRPr="003750F3">
        <w:rPr>
          <w:rFonts w:eastAsia="ヒラギノ角ゴ Pro W3"/>
          <w:color w:val="000000"/>
          <w:sz w:val="24"/>
          <w:szCs w:val="24"/>
        </w:rPr>
        <w:t xml:space="preserve">100) ha and ranged from 397-81,339 ha while elevation averaged 1989 m (± 28 m SE), ranging from 1547-2349 m. </w:t>
      </w:r>
      <w:r w:rsidR="00C50666" w:rsidRPr="003750F3">
        <w:rPr>
          <w:rFonts w:eastAsia="ヒラギノ角ゴ Pro W3"/>
          <w:color w:val="000000"/>
          <w:sz w:val="24"/>
          <w:szCs w:val="24"/>
        </w:rPr>
        <w:t>Post-fi</w:t>
      </w:r>
      <w:r w:rsidR="004628A9" w:rsidRPr="003750F3">
        <w:rPr>
          <w:rFonts w:eastAsia="ヒラギノ角ゴ Pro W3"/>
          <w:color w:val="000000"/>
          <w:sz w:val="24"/>
          <w:szCs w:val="24"/>
        </w:rPr>
        <w:t xml:space="preserve">re aspen densities ranged from 2,500-49,200 trees per plot, with a mean aspen density of 17,800 (± 1,490 SE) trees across plots. </w:t>
      </w:r>
      <w:r w:rsidR="00110F59" w:rsidRPr="003750F3">
        <w:rPr>
          <w:rFonts w:eastAsia="ヒラギノ角ゴ Pro W3"/>
          <w:color w:val="000000"/>
          <w:sz w:val="24"/>
          <w:szCs w:val="24"/>
        </w:rPr>
        <w:t>Conifers were largely absent</w:t>
      </w:r>
      <w:r w:rsidR="008611FD" w:rsidRPr="003750F3">
        <w:rPr>
          <w:rFonts w:eastAsia="ヒラギノ角ゴ Pro W3"/>
          <w:color w:val="000000"/>
          <w:sz w:val="24"/>
          <w:szCs w:val="24"/>
        </w:rPr>
        <w:t xml:space="preserve"> across the study area</w:t>
      </w:r>
      <w:r w:rsidR="00DE58D4" w:rsidRPr="003750F3">
        <w:rPr>
          <w:rFonts w:eastAsia="ヒラギノ角ゴ Pro W3"/>
          <w:color w:val="000000"/>
          <w:sz w:val="24"/>
          <w:szCs w:val="24"/>
        </w:rPr>
        <w:t xml:space="preserve">, with the exception of </w:t>
      </w:r>
      <w:r w:rsidR="004628A9" w:rsidRPr="003750F3">
        <w:rPr>
          <w:rFonts w:eastAsia="ヒラギノ角ゴ Pro W3"/>
          <w:color w:val="000000"/>
          <w:sz w:val="24"/>
          <w:szCs w:val="24"/>
        </w:rPr>
        <w:t>seven</w:t>
      </w:r>
      <w:r w:rsidR="00110F59" w:rsidRPr="003750F3">
        <w:rPr>
          <w:rFonts w:eastAsia="ヒラギノ角ゴ Pro W3"/>
          <w:color w:val="000000"/>
          <w:sz w:val="24"/>
          <w:szCs w:val="24"/>
        </w:rPr>
        <w:t xml:space="preserve"> sites in </w:t>
      </w:r>
      <w:r w:rsidR="00110F59" w:rsidRPr="003750F3">
        <w:rPr>
          <w:rFonts w:eastAsia="ヒラギノ角ゴ Pro W3"/>
          <w:color w:val="000000"/>
          <w:sz w:val="24"/>
          <w:szCs w:val="24"/>
        </w:rPr>
        <w:lastRenderedPageBreak/>
        <w:t>Montana that had conifer densities ranging</w:t>
      </w:r>
      <w:r w:rsidR="00F94BAF" w:rsidRPr="003750F3">
        <w:rPr>
          <w:rFonts w:eastAsia="ヒラギノ角ゴ Pro W3"/>
          <w:color w:val="000000"/>
          <w:sz w:val="24"/>
          <w:szCs w:val="24"/>
        </w:rPr>
        <w:t xml:space="preserve"> from </w:t>
      </w:r>
      <w:r w:rsidR="004628A9" w:rsidRPr="003750F3">
        <w:rPr>
          <w:rFonts w:eastAsia="ヒラギノ角ゴ Pro W3"/>
          <w:color w:val="000000"/>
          <w:sz w:val="24"/>
          <w:szCs w:val="24"/>
        </w:rPr>
        <w:t>50-800</w:t>
      </w:r>
      <w:r w:rsidR="00F94BAF" w:rsidRPr="003750F3">
        <w:rPr>
          <w:rFonts w:eastAsia="ヒラギノ角ゴ Pro W3"/>
          <w:color w:val="000000"/>
          <w:sz w:val="24"/>
          <w:szCs w:val="24"/>
        </w:rPr>
        <w:t xml:space="preserve"> seedlings/ha. </w:t>
      </w:r>
      <w:r w:rsidR="00B20931" w:rsidRPr="003750F3">
        <w:rPr>
          <w:rFonts w:eastAsia="ヒラギノ角ゴ Pro W3"/>
          <w:color w:val="000000"/>
          <w:sz w:val="24"/>
          <w:szCs w:val="24"/>
        </w:rPr>
        <w:t xml:space="preserve">The most commonly encountered conifers were </w:t>
      </w:r>
      <w:proofErr w:type="spellStart"/>
      <w:r w:rsidR="00D56EC7" w:rsidRPr="003750F3">
        <w:rPr>
          <w:rFonts w:eastAsia="ヒラギノ角ゴ Pro W3"/>
          <w:i/>
          <w:color w:val="000000"/>
          <w:sz w:val="24"/>
          <w:szCs w:val="24"/>
        </w:rPr>
        <w:t>Abies</w:t>
      </w:r>
      <w:proofErr w:type="spellEnd"/>
      <w:r w:rsidR="00D56EC7" w:rsidRPr="003750F3">
        <w:rPr>
          <w:rFonts w:eastAsia="ヒラギノ角ゴ Pro W3"/>
          <w:i/>
          <w:color w:val="000000"/>
          <w:sz w:val="24"/>
          <w:szCs w:val="24"/>
        </w:rPr>
        <w:t xml:space="preserve"> </w:t>
      </w:r>
      <w:proofErr w:type="spellStart"/>
      <w:r w:rsidR="00D56EC7" w:rsidRPr="003750F3">
        <w:rPr>
          <w:rFonts w:eastAsia="ヒラギノ角ゴ Pro W3"/>
          <w:i/>
          <w:color w:val="000000"/>
          <w:sz w:val="24"/>
          <w:szCs w:val="24"/>
        </w:rPr>
        <w:t>lasiocarpa</w:t>
      </w:r>
      <w:proofErr w:type="spellEnd"/>
      <w:r w:rsidR="00D56EC7" w:rsidRPr="003750F3">
        <w:rPr>
          <w:rFonts w:eastAsia="ヒラギノ角ゴ Pro W3"/>
          <w:color w:val="000000"/>
          <w:sz w:val="24"/>
          <w:szCs w:val="24"/>
        </w:rPr>
        <w:t xml:space="preserve"> </w:t>
      </w:r>
      <w:r w:rsidR="004628A9" w:rsidRPr="003750F3">
        <w:rPr>
          <w:rFonts w:eastAsia="ヒラギノ角ゴ Pro W3"/>
          <w:color w:val="000000"/>
          <w:sz w:val="24"/>
          <w:szCs w:val="24"/>
        </w:rPr>
        <w:t xml:space="preserve">and </w:t>
      </w:r>
      <w:proofErr w:type="spellStart"/>
      <w:r w:rsidR="004628A9" w:rsidRPr="003750F3">
        <w:rPr>
          <w:rFonts w:eastAsia="ヒラギノ角ゴ Pro W3"/>
          <w:i/>
          <w:color w:val="000000"/>
          <w:sz w:val="24"/>
          <w:szCs w:val="24"/>
        </w:rPr>
        <w:t>Pseudotsuga</w:t>
      </w:r>
      <w:proofErr w:type="spellEnd"/>
      <w:r w:rsidR="004628A9" w:rsidRPr="003750F3">
        <w:rPr>
          <w:rFonts w:eastAsia="ヒラギノ角ゴ Pro W3"/>
          <w:i/>
          <w:color w:val="000000"/>
          <w:sz w:val="24"/>
          <w:szCs w:val="24"/>
        </w:rPr>
        <w:t xml:space="preserve"> </w:t>
      </w:r>
      <w:proofErr w:type="spellStart"/>
      <w:r w:rsidR="004628A9" w:rsidRPr="003750F3">
        <w:rPr>
          <w:rFonts w:eastAsia="ヒラギノ角ゴ Pro W3"/>
          <w:i/>
          <w:color w:val="000000"/>
          <w:sz w:val="24"/>
          <w:szCs w:val="24"/>
        </w:rPr>
        <w:t>menziesii</w:t>
      </w:r>
      <w:proofErr w:type="spellEnd"/>
      <w:r w:rsidR="00D56EC7" w:rsidRPr="003750F3">
        <w:rPr>
          <w:rFonts w:eastAsia="ヒラギノ角ゴ Pro W3"/>
          <w:color w:val="000000"/>
          <w:sz w:val="24"/>
          <w:szCs w:val="24"/>
        </w:rPr>
        <w:t xml:space="preserve">, </w:t>
      </w:r>
      <w:r w:rsidR="009802C4" w:rsidRPr="003750F3">
        <w:rPr>
          <w:rFonts w:eastAsia="ヒラギノ角ゴ Pro W3"/>
          <w:color w:val="000000"/>
          <w:sz w:val="24"/>
          <w:szCs w:val="24"/>
        </w:rPr>
        <w:t>but a few plots also had</w:t>
      </w:r>
      <w:r w:rsidR="00B20931" w:rsidRPr="003750F3">
        <w:rPr>
          <w:rFonts w:eastAsia="ヒラギノ角ゴ Pro W3"/>
          <w:color w:val="000000"/>
          <w:sz w:val="24"/>
          <w:szCs w:val="24"/>
        </w:rPr>
        <w:t xml:space="preserve"> </w:t>
      </w:r>
      <w:proofErr w:type="spellStart"/>
      <w:r w:rsidR="00AA22DC" w:rsidRPr="003750F3">
        <w:rPr>
          <w:rFonts w:eastAsia="ヒラギノ角ゴ Pro W3"/>
          <w:i/>
          <w:color w:val="000000"/>
          <w:sz w:val="24"/>
          <w:szCs w:val="24"/>
        </w:rPr>
        <w:t>Pinus</w:t>
      </w:r>
      <w:proofErr w:type="spellEnd"/>
      <w:r w:rsidR="00AA22DC" w:rsidRPr="003750F3">
        <w:rPr>
          <w:rFonts w:eastAsia="ヒラギノ角ゴ Pro W3"/>
          <w:i/>
          <w:color w:val="000000"/>
          <w:sz w:val="24"/>
          <w:szCs w:val="24"/>
        </w:rPr>
        <w:t xml:space="preserve"> </w:t>
      </w:r>
      <w:proofErr w:type="spellStart"/>
      <w:r w:rsidR="00AA22DC" w:rsidRPr="003750F3">
        <w:rPr>
          <w:rFonts w:eastAsia="ヒラギノ角ゴ Pro W3"/>
          <w:i/>
          <w:color w:val="000000"/>
          <w:sz w:val="24"/>
          <w:szCs w:val="24"/>
        </w:rPr>
        <w:t>contorta</w:t>
      </w:r>
      <w:proofErr w:type="spellEnd"/>
      <w:r w:rsidR="00AA22DC" w:rsidRPr="003750F3">
        <w:rPr>
          <w:rFonts w:eastAsia="ヒラギノ角ゴ Pro W3"/>
          <w:color w:val="000000"/>
          <w:sz w:val="24"/>
          <w:szCs w:val="24"/>
        </w:rPr>
        <w:t xml:space="preserve"> and </w:t>
      </w:r>
      <w:proofErr w:type="spellStart"/>
      <w:r w:rsidR="00AA22DC" w:rsidRPr="003750F3">
        <w:rPr>
          <w:rFonts w:eastAsia="ヒラギノ角ゴ Pro W3"/>
          <w:i/>
          <w:color w:val="000000"/>
          <w:sz w:val="24"/>
          <w:szCs w:val="24"/>
        </w:rPr>
        <w:t>Picea</w:t>
      </w:r>
      <w:proofErr w:type="spellEnd"/>
      <w:r w:rsidR="00AA22DC" w:rsidRPr="003750F3">
        <w:rPr>
          <w:rFonts w:eastAsia="ヒラギノ角ゴ Pro W3"/>
          <w:i/>
          <w:color w:val="000000"/>
          <w:sz w:val="24"/>
          <w:szCs w:val="24"/>
        </w:rPr>
        <w:t xml:space="preserve"> </w:t>
      </w:r>
      <w:proofErr w:type="spellStart"/>
      <w:r w:rsidR="00AA22DC" w:rsidRPr="003750F3">
        <w:rPr>
          <w:rFonts w:eastAsia="ヒラギノ角ゴ Pro W3"/>
          <w:i/>
          <w:color w:val="000000"/>
          <w:sz w:val="24"/>
          <w:szCs w:val="24"/>
        </w:rPr>
        <w:t>engelmannii</w:t>
      </w:r>
      <w:proofErr w:type="spellEnd"/>
      <w:r w:rsidR="00AA22DC" w:rsidRPr="003750F3">
        <w:rPr>
          <w:rFonts w:eastAsia="ヒラギノ角ゴ Pro W3"/>
          <w:color w:val="000000"/>
          <w:sz w:val="24"/>
          <w:szCs w:val="24"/>
        </w:rPr>
        <w:t xml:space="preserve">. </w:t>
      </w:r>
      <w:r w:rsidR="00F94BAF" w:rsidRPr="003750F3">
        <w:rPr>
          <w:rFonts w:eastAsia="ヒラギノ角ゴ Pro W3"/>
          <w:color w:val="000000"/>
          <w:sz w:val="24"/>
          <w:szCs w:val="24"/>
        </w:rPr>
        <w:t xml:space="preserve">Shrub cover </w:t>
      </w:r>
      <w:r w:rsidR="008611FD" w:rsidRPr="003750F3">
        <w:rPr>
          <w:rFonts w:eastAsia="ヒラギノ角ゴ Pro W3"/>
          <w:color w:val="000000"/>
          <w:sz w:val="24"/>
          <w:szCs w:val="24"/>
        </w:rPr>
        <w:t xml:space="preserve">ranged greatly across plots </w:t>
      </w:r>
      <w:r w:rsidR="00F94BAF" w:rsidRPr="003750F3">
        <w:rPr>
          <w:rFonts w:eastAsia="ヒラギノ角ゴ Pro W3"/>
          <w:color w:val="000000"/>
          <w:sz w:val="24"/>
          <w:szCs w:val="24"/>
        </w:rPr>
        <w:t xml:space="preserve">from 0-82%, with a </w:t>
      </w:r>
      <w:r w:rsidR="008611FD" w:rsidRPr="003750F3">
        <w:rPr>
          <w:rFonts w:eastAsia="ヒラギノ角ゴ Pro W3"/>
          <w:color w:val="000000"/>
          <w:sz w:val="24"/>
          <w:szCs w:val="24"/>
        </w:rPr>
        <w:t xml:space="preserve">mean </w:t>
      </w:r>
      <w:r w:rsidR="009802C4" w:rsidRPr="003750F3">
        <w:rPr>
          <w:rFonts w:eastAsia="ヒラギノ角ゴ Pro W3"/>
          <w:color w:val="000000"/>
          <w:sz w:val="24"/>
          <w:szCs w:val="24"/>
        </w:rPr>
        <w:t>of 30</w:t>
      </w:r>
      <w:r w:rsidR="00C71F5E" w:rsidRPr="003750F3">
        <w:rPr>
          <w:rFonts w:eastAsia="ヒラギノ角ゴ Pro W3"/>
          <w:color w:val="000000"/>
          <w:sz w:val="24"/>
          <w:szCs w:val="24"/>
        </w:rPr>
        <w:t>% (</w:t>
      </w:r>
      <w:r w:rsidR="009802C4" w:rsidRPr="003750F3">
        <w:rPr>
          <w:rFonts w:eastAsia="ヒラギノ角ゴ Pro W3"/>
          <w:color w:val="000000"/>
          <w:sz w:val="24"/>
          <w:szCs w:val="24"/>
        </w:rPr>
        <w:t>± 4</w:t>
      </w:r>
      <w:r w:rsidR="00C71F5E" w:rsidRPr="003750F3">
        <w:rPr>
          <w:rFonts w:eastAsia="ヒラギノ角ゴ Pro W3"/>
          <w:color w:val="000000"/>
          <w:sz w:val="24"/>
          <w:szCs w:val="24"/>
        </w:rPr>
        <w:t>% SE)</w:t>
      </w:r>
      <w:r w:rsidR="00522FBC" w:rsidRPr="003750F3">
        <w:rPr>
          <w:rFonts w:eastAsia="ヒラギノ角ゴ Pro W3"/>
          <w:color w:val="000000"/>
          <w:sz w:val="24"/>
          <w:szCs w:val="24"/>
        </w:rPr>
        <w:t xml:space="preserve">. Common shrubs found </w:t>
      </w:r>
      <w:r w:rsidR="00D56EC7" w:rsidRPr="003750F3">
        <w:rPr>
          <w:rFonts w:eastAsia="ヒラギノ角ゴ Pro W3"/>
          <w:color w:val="000000"/>
          <w:sz w:val="24"/>
          <w:szCs w:val="24"/>
        </w:rPr>
        <w:t>across the study area include</w:t>
      </w:r>
      <w:r w:rsidR="00864ECB" w:rsidRPr="003750F3">
        <w:rPr>
          <w:rFonts w:eastAsia="ヒラギノ角ゴ Pro W3"/>
          <w:color w:val="000000"/>
          <w:sz w:val="24"/>
          <w:szCs w:val="24"/>
        </w:rPr>
        <w:t xml:space="preserve"> </w:t>
      </w:r>
      <w:proofErr w:type="spellStart"/>
      <w:r w:rsidR="00864ECB" w:rsidRPr="003750F3">
        <w:rPr>
          <w:rFonts w:eastAsia="ヒラギノ角ゴ Pro W3"/>
          <w:i/>
          <w:color w:val="000000"/>
          <w:sz w:val="24"/>
          <w:szCs w:val="24"/>
        </w:rPr>
        <w:t>Symphoricarpos</w:t>
      </w:r>
      <w:proofErr w:type="spellEnd"/>
      <w:r w:rsidR="00864ECB" w:rsidRPr="003750F3">
        <w:rPr>
          <w:rFonts w:eastAsia="ヒラギノ角ゴ Pro W3"/>
          <w:i/>
          <w:color w:val="000000"/>
          <w:sz w:val="24"/>
          <w:szCs w:val="24"/>
        </w:rPr>
        <w:t xml:space="preserve"> </w:t>
      </w:r>
      <w:proofErr w:type="spellStart"/>
      <w:r w:rsidR="00864ECB" w:rsidRPr="003750F3">
        <w:rPr>
          <w:rFonts w:eastAsia="ヒラギノ角ゴ Pro W3"/>
          <w:i/>
          <w:color w:val="000000"/>
          <w:sz w:val="24"/>
          <w:szCs w:val="24"/>
        </w:rPr>
        <w:t>oreophilus</w:t>
      </w:r>
      <w:proofErr w:type="spellEnd"/>
      <w:r w:rsidR="00864ECB" w:rsidRPr="003750F3">
        <w:rPr>
          <w:rFonts w:eastAsia="ヒラギノ角ゴ Pro W3"/>
          <w:color w:val="000000"/>
          <w:sz w:val="24"/>
          <w:szCs w:val="24"/>
        </w:rPr>
        <w:t>,</w:t>
      </w:r>
      <w:r w:rsidR="00864ECB" w:rsidRPr="003750F3">
        <w:rPr>
          <w:sz w:val="24"/>
          <w:szCs w:val="24"/>
        </w:rPr>
        <w:t xml:space="preserve"> </w:t>
      </w:r>
      <w:proofErr w:type="spellStart"/>
      <w:r w:rsidR="00864ECB" w:rsidRPr="003750F3">
        <w:rPr>
          <w:i/>
          <w:sz w:val="24"/>
          <w:szCs w:val="24"/>
        </w:rPr>
        <w:t>Prunus</w:t>
      </w:r>
      <w:proofErr w:type="spellEnd"/>
      <w:r w:rsidR="00864ECB" w:rsidRPr="003750F3">
        <w:rPr>
          <w:i/>
          <w:sz w:val="24"/>
          <w:szCs w:val="24"/>
        </w:rPr>
        <w:t xml:space="preserve"> </w:t>
      </w:r>
      <w:proofErr w:type="spellStart"/>
      <w:r w:rsidR="00864ECB" w:rsidRPr="003750F3">
        <w:rPr>
          <w:i/>
          <w:sz w:val="24"/>
          <w:szCs w:val="24"/>
        </w:rPr>
        <w:t>virginiana</w:t>
      </w:r>
      <w:proofErr w:type="spellEnd"/>
      <w:r w:rsidR="00864ECB" w:rsidRPr="003750F3">
        <w:rPr>
          <w:sz w:val="24"/>
          <w:szCs w:val="24"/>
        </w:rPr>
        <w:t xml:space="preserve">, </w:t>
      </w:r>
      <w:proofErr w:type="spellStart"/>
      <w:r w:rsidR="00864ECB" w:rsidRPr="003750F3">
        <w:rPr>
          <w:rFonts w:eastAsia="ヒラギノ角ゴ Pro W3"/>
          <w:i/>
          <w:color w:val="000000"/>
          <w:sz w:val="24"/>
          <w:szCs w:val="24"/>
        </w:rPr>
        <w:t>Ceanothus</w:t>
      </w:r>
      <w:proofErr w:type="spellEnd"/>
      <w:r w:rsidR="00864ECB" w:rsidRPr="003750F3">
        <w:rPr>
          <w:rFonts w:eastAsia="ヒラギノ角ゴ Pro W3"/>
          <w:i/>
          <w:color w:val="000000"/>
          <w:sz w:val="24"/>
          <w:szCs w:val="24"/>
        </w:rPr>
        <w:t xml:space="preserve"> </w:t>
      </w:r>
      <w:proofErr w:type="spellStart"/>
      <w:r w:rsidR="00864ECB" w:rsidRPr="003750F3">
        <w:rPr>
          <w:rFonts w:eastAsia="ヒラギノ角ゴ Pro W3"/>
          <w:i/>
          <w:color w:val="000000"/>
          <w:sz w:val="24"/>
          <w:szCs w:val="24"/>
        </w:rPr>
        <w:t>velutinus</w:t>
      </w:r>
      <w:proofErr w:type="spellEnd"/>
      <w:r w:rsidR="00864ECB" w:rsidRPr="003750F3">
        <w:rPr>
          <w:rFonts w:eastAsia="ヒラギノ角ゴ Pro W3"/>
          <w:color w:val="000000"/>
          <w:sz w:val="24"/>
          <w:szCs w:val="24"/>
        </w:rPr>
        <w:t xml:space="preserve"> and </w:t>
      </w:r>
      <w:r w:rsidR="00864ECB" w:rsidRPr="003750F3">
        <w:rPr>
          <w:rFonts w:eastAsia="ヒラギノ角ゴ Pro W3"/>
          <w:i/>
          <w:color w:val="000000"/>
          <w:sz w:val="24"/>
          <w:szCs w:val="24"/>
        </w:rPr>
        <w:t xml:space="preserve">Rosa </w:t>
      </w:r>
      <w:proofErr w:type="spellStart"/>
      <w:r w:rsidR="00864ECB" w:rsidRPr="003750F3">
        <w:rPr>
          <w:rFonts w:eastAsia="ヒラギノ角ゴ Pro W3"/>
          <w:i/>
          <w:color w:val="000000"/>
          <w:sz w:val="24"/>
          <w:szCs w:val="24"/>
        </w:rPr>
        <w:t>woodsii</w:t>
      </w:r>
      <w:proofErr w:type="spellEnd"/>
      <w:r w:rsidR="00522FBC" w:rsidRPr="003750F3">
        <w:rPr>
          <w:rFonts w:eastAsia="ヒラギノ角ゴ Pro W3"/>
          <w:color w:val="000000"/>
          <w:sz w:val="24"/>
          <w:szCs w:val="24"/>
        </w:rPr>
        <w:t xml:space="preserve">. </w:t>
      </w:r>
    </w:p>
    <w:p w14:paraId="14B37828" w14:textId="4CCF833C" w:rsidR="00F94BAF" w:rsidRPr="003750F3" w:rsidRDefault="0078749C"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F94BAF" w:rsidRPr="003750F3">
        <w:rPr>
          <w:rFonts w:eastAsia="ヒラギノ角ゴ Pro W3"/>
          <w:color w:val="000000"/>
          <w:sz w:val="24"/>
          <w:szCs w:val="24"/>
        </w:rPr>
        <w:t>Mul</w:t>
      </w:r>
      <w:r w:rsidR="00351C2A" w:rsidRPr="003750F3">
        <w:rPr>
          <w:rFonts w:eastAsia="ヒラギノ角ゴ Pro W3"/>
          <w:color w:val="000000"/>
          <w:sz w:val="24"/>
          <w:szCs w:val="24"/>
        </w:rPr>
        <w:t xml:space="preserve">tiple linear regression </w:t>
      </w:r>
      <w:r w:rsidR="00D56EC7" w:rsidRPr="003750F3">
        <w:rPr>
          <w:rFonts w:eastAsia="ヒラギノ角ゴ Pro W3"/>
          <w:color w:val="000000"/>
          <w:sz w:val="24"/>
          <w:szCs w:val="24"/>
        </w:rPr>
        <w:t xml:space="preserve">examining post-fire aspen densities </w:t>
      </w:r>
      <w:r w:rsidR="008F6C66" w:rsidRPr="003750F3">
        <w:rPr>
          <w:rFonts w:eastAsia="ヒラギノ角ゴ Pro W3"/>
          <w:color w:val="000000"/>
          <w:sz w:val="24"/>
          <w:szCs w:val="24"/>
        </w:rPr>
        <w:t>produced five</w:t>
      </w:r>
      <w:r w:rsidR="00351C2A" w:rsidRPr="003750F3">
        <w:rPr>
          <w:rFonts w:eastAsia="ヒラギノ角ゴ Pro W3"/>
          <w:color w:val="000000"/>
          <w:sz w:val="24"/>
          <w:szCs w:val="24"/>
        </w:rPr>
        <w:t xml:space="preserve"> models within 2 </w:t>
      </w:r>
      <w:proofErr w:type="spellStart"/>
      <w:r w:rsidR="00351C2A" w:rsidRPr="003750F3">
        <w:rPr>
          <w:rFonts w:eastAsia="ヒラギノ角ゴ Pro W3"/>
          <w:color w:val="000000"/>
          <w:sz w:val="24"/>
          <w:szCs w:val="24"/>
        </w:rPr>
        <w:t>AICc</w:t>
      </w:r>
      <w:proofErr w:type="spellEnd"/>
      <w:r w:rsidR="00351C2A" w:rsidRPr="003750F3">
        <w:rPr>
          <w:rFonts w:eastAsia="ヒラギノ角ゴ Pro W3"/>
          <w:color w:val="000000"/>
          <w:sz w:val="24"/>
          <w:szCs w:val="24"/>
        </w:rPr>
        <w:t xml:space="preserve"> of a top </w:t>
      </w:r>
      <w:r w:rsidR="00372D57" w:rsidRPr="003750F3">
        <w:rPr>
          <w:rFonts w:eastAsia="ヒラギノ角ゴ Pro W3"/>
          <w:color w:val="000000"/>
          <w:sz w:val="24"/>
          <w:szCs w:val="24"/>
        </w:rPr>
        <w:t>model, with both climate variables and site-specific characteristics in</w:t>
      </w:r>
      <w:r w:rsidR="009E1FA9" w:rsidRPr="003750F3">
        <w:rPr>
          <w:rFonts w:eastAsia="ヒラギノ角ゴ Pro W3"/>
          <w:color w:val="000000"/>
          <w:sz w:val="24"/>
          <w:szCs w:val="24"/>
        </w:rPr>
        <w:t xml:space="preserve">cluded in the final models </w:t>
      </w:r>
      <w:r w:rsidR="006A2E75" w:rsidRPr="003750F3">
        <w:rPr>
          <w:rFonts w:eastAsia="ヒラギノ角ゴ Pro W3"/>
          <w:color w:val="000000"/>
          <w:sz w:val="24"/>
          <w:szCs w:val="24"/>
        </w:rPr>
        <w:t>(Table x)</w:t>
      </w:r>
      <w:r w:rsidR="00351C2A" w:rsidRPr="003750F3">
        <w:rPr>
          <w:rFonts w:eastAsia="ヒラギノ角ゴ Pro W3"/>
          <w:color w:val="000000"/>
          <w:sz w:val="24"/>
          <w:szCs w:val="24"/>
        </w:rPr>
        <w:t xml:space="preserve">. Our top model </w:t>
      </w:r>
      <w:r w:rsidR="00F94BAF" w:rsidRPr="003750F3">
        <w:rPr>
          <w:rFonts w:eastAsia="ヒラギノ角ゴ Pro W3"/>
          <w:color w:val="000000"/>
          <w:sz w:val="24"/>
          <w:szCs w:val="24"/>
        </w:rPr>
        <w:t xml:space="preserve">showed that </w:t>
      </w:r>
      <w:proofErr w:type="gramStart"/>
      <w:r w:rsidR="00D121D0" w:rsidRPr="00D121D0">
        <w:rPr>
          <w:rFonts w:eastAsia="ヒラギノ角ゴ Pro W3"/>
          <w:color w:val="000000"/>
          <w:sz w:val="24"/>
          <w:szCs w:val="24"/>
          <w:highlight w:val="yellow"/>
        </w:rPr>
        <w:t>…[</w:t>
      </w:r>
      <w:proofErr w:type="gramEnd"/>
      <w:r w:rsidR="00D121D0" w:rsidRPr="00D121D0">
        <w:rPr>
          <w:rFonts w:eastAsia="ヒラギノ角ゴ Pro W3"/>
          <w:color w:val="000000"/>
          <w:sz w:val="24"/>
          <w:szCs w:val="24"/>
          <w:highlight w:val="yellow"/>
        </w:rPr>
        <w:t>results coming]</w:t>
      </w:r>
    </w:p>
    <w:p w14:paraId="4EB649A6" w14:textId="77777777" w:rsidR="00DD3CF4" w:rsidRDefault="00DD3CF4" w:rsidP="00C50666">
      <w:pPr>
        <w:tabs>
          <w:tab w:val="left" w:pos="360"/>
          <w:tab w:val="left" w:pos="432"/>
        </w:tabs>
        <w:contextualSpacing/>
        <w:rPr>
          <w:rFonts w:eastAsia="ヒラギノ角ゴ Pro W3"/>
          <w:color w:val="000000"/>
          <w:sz w:val="24"/>
          <w:szCs w:val="24"/>
        </w:rPr>
      </w:pPr>
    </w:p>
    <w:p w14:paraId="2667040A" w14:textId="4D126E67" w:rsidR="004E4716" w:rsidRPr="004E4716" w:rsidRDefault="004E4716" w:rsidP="00C50666">
      <w:pPr>
        <w:tabs>
          <w:tab w:val="left" w:pos="360"/>
          <w:tab w:val="left" w:pos="432"/>
        </w:tabs>
        <w:contextualSpacing/>
        <w:rPr>
          <w:rFonts w:eastAsia="ヒラギノ角ゴ Pro W3"/>
          <w:i/>
          <w:color w:val="000000"/>
          <w:sz w:val="24"/>
          <w:szCs w:val="24"/>
        </w:rPr>
      </w:pPr>
      <w:r w:rsidRPr="004E4716">
        <w:rPr>
          <w:rFonts w:eastAsia="ヒラギノ角ゴ Pro W3"/>
          <w:i/>
          <w:color w:val="000000"/>
          <w:sz w:val="24"/>
          <w:szCs w:val="24"/>
        </w:rPr>
        <w:t xml:space="preserve">6.3 </w:t>
      </w:r>
      <w:r w:rsidR="003E1B7D">
        <w:rPr>
          <w:rFonts w:eastAsia="ヒラギノ角ゴ Pro W3"/>
          <w:i/>
          <w:color w:val="000000"/>
          <w:sz w:val="24"/>
          <w:szCs w:val="24"/>
        </w:rPr>
        <w:t>Forecast a</w:t>
      </w:r>
      <w:r w:rsidRPr="004E4716">
        <w:rPr>
          <w:rFonts w:eastAsia="ヒラギノ角ゴ Pro W3"/>
          <w:i/>
          <w:color w:val="000000"/>
          <w:sz w:val="24"/>
          <w:szCs w:val="24"/>
        </w:rPr>
        <w:t xml:space="preserve">spen </w:t>
      </w:r>
      <w:r w:rsidR="003E1B7D">
        <w:rPr>
          <w:rFonts w:eastAsia="ヒラギノ角ゴ Pro W3"/>
          <w:i/>
          <w:color w:val="000000"/>
          <w:sz w:val="24"/>
          <w:szCs w:val="24"/>
        </w:rPr>
        <w:t>d</w:t>
      </w:r>
      <w:r w:rsidRPr="004E4716">
        <w:rPr>
          <w:rFonts w:eastAsia="ヒラギノ角ゴ Pro W3"/>
          <w:i/>
          <w:color w:val="000000"/>
          <w:sz w:val="24"/>
          <w:szCs w:val="24"/>
        </w:rPr>
        <w:t>istribution</w:t>
      </w:r>
    </w:p>
    <w:p w14:paraId="06051F57" w14:textId="73230936" w:rsidR="004E4716" w:rsidRDefault="004E4716" w:rsidP="004E4716">
      <w:pPr>
        <w:tabs>
          <w:tab w:val="left" w:pos="360"/>
          <w:tab w:val="left" w:pos="432"/>
        </w:tabs>
        <w:contextualSpacing/>
        <w:rPr>
          <w:rFonts w:eastAsia="ヒラギノ角ゴ Pro W3"/>
          <w:color w:val="000000"/>
          <w:sz w:val="24"/>
          <w:szCs w:val="24"/>
        </w:rPr>
      </w:pPr>
      <w:r w:rsidRPr="004E4716">
        <w:rPr>
          <w:rFonts w:eastAsia="ヒラギノ角ゴ Pro W3"/>
          <w:b/>
          <w:color w:val="000000"/>
          <w:sz w:val="24"/>
          <w:szCs w:val="24"/>
        </w:rPr>
        <w:t>Prob</w:t>
      </w:r>
      <w:r w:rsidRPr="004E4716">
        <w:rPr>
          <w:rFonts w:eastAsia="ヒラギノ角ゴ Pro W3"/>
          <w:b/>
          <w:color w:val="000000"/>
          <w:sz w:val="24"/>
          <w:szCs w:val="24"/>
        </w:rPr>
        <w:t>ability</w:t>
      </w:r>
      <w:r w:rsidRPr="004E4716">
        <w:rPr>
          <w:rFonts w:eastAsia="ヒラギノ角ゴ Pro W3"/>
          <w:b/>
          <w:color w:val="000000"/>
          <w:sz w:val="24"/>
          <w:szCs w:val="24"/>
        </w:rPr>
        <w:t xml:space="preserve"> of establishment/mortality</w:t>
      </w:r>
      <w:r w:rsidRPr="004E4716">
        <w:rPr>
          <w:rFonts w:eastAsia="ヒラギノ角ゴ Pro W3"/>
          <w:b/>
          <w:color w:val="000000"/>
          <w:sz w:val="24"/>
          <w:szCs w:val="24"/>
        </w:rPr>
        <w:t xml:space="preserve">:  </w:t>
      </w:r>
      <w:r>
        <w:rPr>
          <w:rFonts w:eastAsia="ヒラギノ角ゴ Pro W3"/>
          <w:color w:val="000000"/>
          <w:sz w:val="24"/>
          <w:szCs w:val="24"/>
        </w:rPr>
        <w:t>The probability of establishment declined for a</w:t>
      </w:r>
      <w:r w:rsidR="00480B7C">
        <w:rPr>
          <w:rFonts w:eastAsia="ヒラギノ角ゴ Pro W3"/>
          <w:color w:val="000000"/>
          <w:sz w:val="24"/>
          <w:szCs w:val="24"/>
        </w:rPr>
        <w:t xml:space="preserve">ll three tree species under both low emissions (RCP 4.5) and high emissions (RCP 8.5) (Figure X and Y, respectively).  </w:t>
      </w:r>
      <w:r w:rsidR="00480B7C" w:rsidRPr="00480B7C">
        <w:rPr>
          <w:rFonts w:eastAsia="ヒラギノ角ゴ Pro W3"/>
          <w:color w:val="000000"/>
          <w:sz w:val="24"/>
          <w:szCs w:val="24"/>
          <w:highlight w:val="yellow"/>
        </w:rPr>
        <w:t>[</w:t>
      </w:r>
      <w:proofErr w:type="spellStart"/>
      <w:r w:rsidR="00480B7C" w:rsidRPr="00480B7C">
        <w:rPr>
          <w:rFonts w:eastAsia="ヒラギノ角ゴ Pro W3"/>
          <w:color w:val="000000"/>
          <w:sz w:val="24"/>
          <w:szCs w:val="24"/>
          <w:highlight w:val="yellow"/>
        </w:rPr>
        <w:t>Pmort</w:t>
      </w:r>
      <w:proofErr w:type="spellEnd"/>
      <w:r w:rsidR="00480B7C" w:rsidRPr="00480B7C">
        <w:rPr>
          <w:rFonts w:eastAsia="ヒラギノ角ゴ Pro W3"/>
          <w:color w:val="000000"/>
          <w:sz w:val="24"/>
          <w:szCs w:val="24"/>
          <w:highlight w:val="yellow"/>
        </w:rPr>
        <w:t xml:space="preserve"> results coming]</w:t>
      </w:r>
    </w:p>
    <w:p w14:paraId="310CEF56" w14:textId="77777777" w:rsidR="00480B7C" w:rsidRDefault="00480B7C" w:rsidP="004E4716">
      <w:pPr>
        <w:tabs>
          <w:tab w:val="left" w:pos="360"/>
          <w:tab w:val="left" w:pos="432"/>
        </w:tabs>
        <w:contextualSpacing/>
        <w:rPr>
          <w:rFonts w:eastAsia="ヒラギノ角ゴ Pro W3"/>
          <w:color w:val="000000"/>
          <w:sz w:val="24"/>
          <w:szCs w:val="24"/>
        </w:rPr>
      </w:pPr>
    </w:p>
    <w:p w14:paraId="24129E53" w14:textId="225DAFEC" w:rsidR="00480B7C" w:rsidRPr="004E4716" w:rsidRDefault="00480B7C" w:rsidP="004E4716">
      <w:pPr>
        <w:tabs>
          <w:tab w:val="left" w:pos="360"/>
          <w:tab w:val="left" w:pos="432"/>
        </w:tabs>
        <w:contextualSpacing/>
        <w:rPr>
          <w:rFonts w:eastAsia="ヒラギノ角ゴ Pro W3"/>
          <w:color w:val="000000"/>
          <w:sz w:val="24"/>
          <w:szCs w:val="24"/>
        </w:rPr>
      </w:pPr>
      <w:r>
        <w:rPr>
          <w:rFonts w:eastAsia="ヒラギノ角ゴ Pro W3"/>
          <w:noProof/>
          <w:color w:val="000000"/>
          <w:sz w:val="24"/>
          <w:szCs w:val="24"/>
        </w:rPr>
        <w:drawing>
          <wp:inline distT="0" distB="0" distL="0" distR="0" wp14:anchorId="7F32A328" wp14:editId="22438ECE">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45_Pest_CWD.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3870"/>
                    </a:xfrm>
                    <a:prstGeom prst="rect">
                      <a:avLst/>
                    </a:prstGeom>
                  </pic:spPr>
                </pic:pic>
              </a:graphicData>
            </a:graphic>
          </wp:inline>
        </w:drawing>
      </w:r>
    </w:p>
    <w:p w14:paraId="72CE1FCA" w14:textId="77777777" w:rsidR="004E4716" w:rsidRDefault="004E4716" w:rsidP="004E4716">
      <w:pPr>
        <w:tabs>
          <w:tab w:val="left" w:pos="360"/>
          <w:tab w:val="left" w:pos="432"/>
        </w:tabs>
        <w:contextualSpacing/>
        <w:rPr>
          <w:rFonts w:eastAsia="ヒラギノ角ゴ Pro W3"/>
          <w:b/>
          <w:color w:val="000000"/>
          <w:sz w:val="24"/>
          <w:szCs w:val="24"/>
        </w:rPr>
      </w:pPr>
    </w:p>
    <w:p w14:paraId="68A68703" w14:textId="2DB2519F" w:rsidR="004E4716" w:rsidRDefault="00480B7C" w:rsidP="004E4716">
      <w:pPr>
        <w:tabs>
          <w:tab w:val="left" w:pos="360"/>
          <w:tab w:val="left" w:pos="432"/>
        </w:tabs>
        <w:contextualSpacing/>
        <w:rPr>
          <w:rFonts w:eastAsia="ヒラギノ角ゴ Pro W3"/>
          <w:b/>
          <w:color w:val="000000"/>
          <w:sz w:val="24"/>
          <w:szCs w:val="24"/>
        </w:rPr>
      </w:pPr>
      <w:r>
        <w:rPr>
          <w:rFonts w:eastAsia="ヒラギノ角ゴ Pro W3"/>
          <w:b/>
          <w:noProof/>
          <w:color w:val="000000"/>
          <w:sz w:val="24"/>
          <w:szCs w:val="24"/>
        </w:rPr>
        <w:lastRenderedPageBreak/>
        <w:drawing>
          <wp:inline distT="0" distB="0" distL="0" distR="0" wp14:anchorId="2CF1FA4F" wp14:editId="0FE8DAEA">
            <wp:extent cx="5943600" cy="429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85_Pest_CWD.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3870"/>
                    </a:xfrm>
                    <a:prstGeom prst="rect">
                      <a:avLst/>
                    </a:prstGeom>
                  </pic:spPr>
                </pic:pic>
              </a:graphicData>
            </a:graphic>
          </wp:inline>
        </w:drawing>
      </w:r>
    </w:p>
    <w:p w14:paraId="57966DCF" w14:textId="77777777" w:rsidR="004E4716" w:rsidRPr="004E4716" w:rsidRDefault="004E4716" w:rsidP="004E4716">
      <w:pPr>
        <w:tabs>
          <w:tab w:val="left" w:pos="360"/>
          <w:tab w:val="left" w:pos="432"/>
        </w:tabs>
        <w:contextualSpacing/>
        <w:rPr>
          <w:rFonts w:eastAsia="ヒラギノ角ゴ Pro W3"/>
          <w:b/>
          <w:color w:val="000000"/>
          <w:sz w:val="24"/>
          <w:szCs w:val="24"/>
        </w:rPr>
      </w:pPr>
    </w:p>
    <w:p w14:paraId="0D90052E" w14:textId="17273EB7" w:rsidR="004E4716" w:rsidRDefault="004E4716" w:rsidP="004E4716">
      <w:pPr>
        <w:tabs>
          <w:tab w:val="left" w:pos="360"/>
          <w:tab w:val="left" w:pos="432"/>
        </w:tabs>
        <w:contextualSpacing/>
        <w:rPr>
          <w:rFonts w:eastAsia="ヒラギノ角ゴ Pro W3"/>
          <w:color w:val="000000"/>
          <w:sz w:val="24"/>
          <w:szCs w:val="24"/>
        </w:rPr>
      </w:pPr>
      <w:r w:rsidRPr="004E4716">
        <w:rPr>
          <w:rFonts w:eastAsia="ヒラギノ角ゴ Pro W3"/>
          <w:b/>
          <w:color w:val="000000"/>
          <w:sz w:val="24"/>
          <w:szCs w:val="24"/>
        </w:rPr>
        <w:t xml:space="preserve">Area occupied by </w:t>
      </w:r>
      <w:r w:rsidRPr="004E4716">
        <w:rPr>
          <w:rFonts w:eastAsia="ヒラギノ角ゴ Pro W3"/>
          <w:b/>
          <w:color w:val="000000"/>
          <w:sz w:val="24"/>
          <w:szCs w:val="24"/>
        </w:rPr>
        <w:t xml:space="preserve">tree </w:t>
      </w:r>
      <w:r w:rsidRPr="004E4716">
        <w:rPr>
          <w:rFonts w:eastAsia="ヒラギノ角ゴ Pro W3"/>
          <w:b/>
          <w:color w:val="000000"/>
          <w:sz w:val="24"/>
          <w:szCs w:val="24"/>
        </w:rPr>
        <w:t>species</w:t>
      </w:r>
      <w:r w:rsidRPr="004E4716">
        <w:rPr>
          <w:rFonts w:eastAsia="ヒラギノ角ゴ Pro W3"/>
          <w:b/>
          <w:color w:val="000000"/>
          <w:sz w:val="24"/>
          <w:szCs w:val="24"/>
        </w:rPr>
        <w:t xml:space="preserve">:  </w:t>
      </w:r>
      <w:r w:rsidR="00480B7C">
        <w:rPr>
          <w:rFonts w:eastAsia="ヒラギノ角ゴ Pro W3"/>
          <w:color w:val="000000"/>
          <w:sz w:val="24"/>
          <w:szCs w:val="24"/>
        </w:rPr>
        <w:t>The area occupied by aspen increased modestly under low emissions and declined under high emissions (</w:t>
      </w:r>
      <w:r w:rsidR="00480B7C" w:rsidRPr="00480B7C">
        <w:rPr>
          <w:rFonts w:eastAsia="ヒラギノ角ゴ Pro W3"/>
          <w:color w:val="000000"/>
          <w:sz w:val="24"/>
          <w:szCs w:val="24"/>
          <w:highlight w:val="yellow"/>
        </w:rPr>
        <w:t>Figure Z</w:t>
      </w:r>
      <w:r w:rsidR="00480B7C">
        <w:rPr>
          <w:rFonts w:eastAsia="ヒラギノ角ゴ Pro W3"/>
          <w:color w:val="000000"/>
          <w:sz w:val="24"/>
          <w:szCs w:val="24"/>
        </w:rPr>
        <w:t>).  The area occupied by Douglas fir increased under both climate scenarios although more under RCP 4.5 (</w:t>
      </w:r>
      <w:r w:rsidR="00480B7C" w:rsidRPr="00480B7C">
        <w:rPr>
          <w:rFonts w:eastAsia="ヒラギノ角ゴ Pro W3"/>
          <w:color w:val="000000"/>
          <w:sz w:val="24"/>
          <w:szCs w:val="24"/>
          <w:highlight w:val="yellow"/>
        </w:rPr>
        <w:t>Figure Z</w:t>
      </w:r>
      <w:r w:rsidR="00480B7C">
        <w:rPr>
          <w:rFonts w:eastAsia="ヒラギノ角ゴ Pro W3"/>
          <w:color w:val="000000"/>
          <w:sz w:val="24"/>
          <w:szCs w:val="24"/>
        </w:rPr>
        <w:t>).</w:t>
      </w:r>
    </w:p>
    <w:p w14:paraId="0F8908E7" w14:textId="77777777" w:rsidR="00480B7C" w:rsidRDefault="00480B7C" w:rsidP="004E4716">
      <w:pPr>
        <w:tabs>
          <w:tab w:val="left" w:pos="360"/>
          <w:tab w:val="left" w:pos="432"/>
        </w:tabs>
        <w:contextualSpacing/>
        <w:rPr>
          <w:rFonts w:eastAsia="ヒラギノ角ゴ Pro W3"/>
          <w:color w:val="000000"/>
          <w:sz w:val="24"/>
          <w:szCs w:val="24"/>
        </w:rPr>
      </w:pPr>
    </w:p>
    <w:p w14:paraId="579DC02E" w14:textId="633180F8" w:rsidR="00480B7C" w:rsidRPr="00480B7C" w:rsidRDefault="00480B7C" w:rsidP="004E4716">
      <w:pPr>
        <w:tabs>
          <w:tab w:val="left" w:pos="360"/>
          <w:tab w:val="left" w:pos="432"/>
        </w:tabs>
        <w:contextualSpacing/>
        <w:rPr>
          <w:rFonts w:eastAsia="ヒラギノ角ゴ Pro W3"/>
          <w:color w:val="000000"/>
          <w:sz w:val="24"/>
          <w:szCs w:val="24"/>
        </w:rPr>
      </w:pPr>
      <w:r>
        <w:rPr>
          <w:rFonts w:eastAsia="ヒラギノ角ゴ Pro W3"/>
          <w:noProof/>
          <w:color w:val="000000"/>
          <w:sz w:val="24"/>
          <w:szCs w:val="24"/>
        </w:rPr>
        <w:lastRenderedPageBreak/>
        <w:drawing>
          <wp:inline distT="0" distB="0" distL="0" distR="0" wp14:anchorId="7D2D885A" wp14:editId="3D83FE27">
            <wp:extent cx="5943600" cy="3719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_coccupie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69236E81" w14:textId="158F581F" w:rsidR="004E4716" w:rsidRDefault="004E4716" w:rsidP="004E4716">
      <w:pPr>
        <w:tabs>
          <w:tab w:val="left" w:pos="360"/>
          <w:tab w:val="left" w:pos="432"/>
        </w:tabs>
        <w:contextualSpacing/>
        <w:rPr>
          <w:rFonts w:eastAsia="ヒラギノ角ゴ Pro W3"/>
          <w:color w:val="000000"/>
          <w:sz w:val="24"/>
          <w:szCs w:val="24"/>
        </w:rPr>
      </w:pPr>
      <w:r w:rsidRPr="004E4716">
        <w:rPr>
          <w:rFonts w:eastAsia="ヒラギノ角ゴ Pro W3"/>
          <w:b/>
          <w:color w:val="000000"/>
          <w:sz w:val="24"/>
          <w:szCs w:val="24"/>
        </w:rPr>
        <w:t>Aspen persistence</w:t>
      </w:r>
      <w:r w:rsidRPr="004E4716">
        <w:rPr>
          <w:rFonts w:eastAsia="ヒラギノ角ゴ Pro W3"/>
          <w:b/>
          <w:color w:val="000000"/>
          <w:sz w:val="24"/>
          <w:szCs w:val="24"/>
        </w:rPr>
        <w:t xml:space="preserve">:  </w:t>
      </w:r>
      <w:r w:rsidR="00480B7C">
        <w:rPr>
          <w:rFonts w:eastAsia="ヒラギノ角ゴ Pro W3"/>
          <w:color w:val="000000"/>
          <w:sz w:val="24"/>
          <w:szCs w:val="24"/>
        </w:rPr>
        <w:t>Of the areas occupied by aspen, 85% was episodic (15% permanent) under low emissions vs. 82% under high emissions.  Both climate scenarios resulted in similar distributions of persistence with a modal duration of 70 years (</w:t>
      </w:r>
      <w:r w:rsidR="00480B7C" w:rsidRPr="00480B7C">
        <w:rPr>
          <w:rFonts w:eastAsia="ヒラギノ角ゴ Pro W3"/>
          <w:color w:val="000000"/>
          <w:sz w:val="24"/>
          <w:szCs w:val="24"/>
          <w:highlight w:val="yellow"/>
        </w:rPr>
        <w:t>Figure AA</w:t>
      </w:r>
      <w:r w:rsidR="00480B7C">
        <w:rPr>
          <w:rFonts w:eastAsia="ヒラギノ角ゴ Pro W3"/>
          <w:color w:val="000000"/>
          <w:sz w:val="24"/>
          <w:szCs w:val="24"/>
        </w:rPr>
        <w:t>).  However, many more cells persisted under low emissions than high emissions, except at durations</w:t>
      </w:r>
      <w:r w:rsidR="003E1B7D">
        <w:rPr>
          <w:rFonts w:eastAsia="ヒラギノ角ゴ Pro W3"/>
          <w:color w:val="000000"/>
          <w:sz w:val="24"/>
          <w:szCs w:val="24"/>
        </w:rPr>
        <w:t xml:space="preserve"> &gt; 80 years</w:t>
      </w:r>
      <w:r w:rsidR="00480B7C">
        <w:rPr>
          <w:rFonts w:eastAsia="ヒラギノ角ゴ Pro W3"/>
          <w:color w:val="000000"/>
          <w:sz w:val="24"/>
          <w:szCs w:val="24"/>
        </w:rPr>
        <w:t xml:space="preserve">.  </w:t>
      </w:r>
      <w:r w:rsidR="003E1B7D">
        <w:rPr>
          <w:rFonts w:eastAsia="ヒラギノ角ゴ Pro W3"/>
          <w:color w:val="000000"/>
          <w:sz w:val="24"/>
          <w:szCs w:val="24"/>
        </w:rPr>
        <w:t xml:space="preserve">There is a particular spike in 15 year persistence durations for low emissions.  </w:t>
      </w:r>
    </w:p>
    <w:p w14:paraId="3474FC22" w14:textId="77777777" w:rsidR="00480B7C" w:rsidRDefault="00480B7C" w:rsidP="004E4716">
      <w:pPr>
        <w:tabs>
          <w:tab w:val="left" w:pos="360"/>
          <w:tab w:val="left" w:pos="432"/>
        </w:tabs>
        <w:contextualSpacing/>
        <w:rPr>
          <w:rFonts w:eastAsia="ヒラギノ角ゴ Pro W3"/>
          <w:color w:val="000000"/>
          <w:sz w:val="24"/>
          <w:szCs w:val="24"/>
        </w:rPr>
      </w:pPr>
    </w:p>
    <w:p w14:paraId="2C624FDD" w14:textId="282109F3" w:rsidR="00480B7C" w:rsidRPr="00480B7C" w:rsidRDefault="00480B7C" w:rsidP="004E4716">
      <w:pPr>
        <w:tabs>
          <w:tab w:val="left" w:pos="360"/>
          <w:tab w:val="left" w:pos="432"/>
        </w:tabs>
        <w:contextualSpacing/>
        <w:rPr>
          <w:rFonts w:eastAsia="ヒラギノ角ゴ Pro W3"/>
          <w:color w:val="000000"/>
          <w:sz w:val="24"/>
          <w:szCs w:val="24"/>
        </w:rPr>
      </w:pPr>
      <w:r>
        <w:rPr>
          <w:rFonts w:eastAsia="ヒラギノ角ゴ Pro W3"/>
          <w:noProof/>
          <w:color w:val="000000"/>
          <w:sz w:val="24"/>
          <w:szCs w:val="24"/>
        </w:rPr>
        <w:lastRenderedPageBreak/>
        <w:drawing>
          <wp:inline distT="0" distB="0" distL="0" distR="0" wp14:anchorId="16878599" wp14:editId="3AEEEA91">
            <wp:extent cx="594360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n_persistence_climate_scens.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45CA862C" w14:textId="21C812BC" w:rsidR="004E4716" w:rsidRDefault="004E4716" w:rsidP="00C50666">
      <w:pPr>
        <w:tabs>
          <w:tab w:val="left" w:pos="360"/>
          <w:tab w:val="left" w:pos="432"/>
        </w:tabs>
        <w:contextualSpacing/>
        <w:rPr>
          <w:rFonts w:eastAsia="ヒラギノ角ゴ Pro W3"/>
          <w:color w:val="000000"/>
          <w:sz w:val="24"/>
          <w:szCs w:val="24"/>
        </w:rPr>
      </w:pPr>
    </w:p>
    <w:p w14:paraId="5912CBE6" w14:textId="77777777" w:rsidR="004E4716" w:rsidRPr="003750F3" w:rsidRDefault="004E4716" w:rsidP="00C50666">
      <w:pPr>
        <w:tabs>
          <w:tab w:val="left" w:pos="360"/>
          <w:tab w:val="left" w:pos="432"/>
        </w:tabs>
        <w:contextualSpacing/>
        <w:rPr>
          <w:rFonts w:eastAsia="ヒラギノ角ゴ Pro W3"/>
          <w:color w:val="000000"/>
          <w:sz w:val="24"/>
          <w:szCs w:val="24"/>
        </w:rPr>
      </w:pPr>
    </w:p>
    <w:p w14:paraId="61010F16" w14:textId="48D191B0" w:rsidR="00F27066" w:rsidRPr="003750F3" w:rsidRDefault="00C8211C" w:rsidP="00C50666">
      <w:pPr>
        <w:tabs>
          <w:tab w:val="left" w:pos="360"/>
          <w:tab w:val="left" w:pos="432"/>
        </w:tabs>
        <w:contextualSpacing/>
        <w:rPr>
          <w:rFonts w:eastAsia="ヒラギノ角ゴ Pro W3"/>
          <w:b/>
          <w:color w:val="000000"/>
          <w:sz w:val="24"/>
          <w:szCs w:val="24"/>
        </w:rPr>
      </w:pPr>
      <w:r w:rsidRPr="003750F3">
        <w:rPr>
          <w:rFonts w:eastAsia="ヒラギノ角ゴ Pro W3"/>
          <w:b/>
          <w:color w:val="000000"/>
          <w:sz w:val="24"/>
          <w:szCs w:val="24"/>
        </w:rPr>
        <w:t>7. ANALYSIS AND FINDINGS</w:t>
      </w:r>
      <w:r w:rsidR="001C664F">
        <w:rPr>
          <w:rFonts w:eastAsia="ヒラギノ角ゴ Pro W3"/>
          <w:b/>
          <w:color w:val="000000"/>
          <w:sz w:val="24"/>
          <w:szCs w:val="24"/>
        </w:rPr>
        <w:t xml:space="preserve"> </w:t>
      </w:r>
      <w:r w:rsidR="001C664F" w:rsidRPr="001C664F">
        <w:rPr>
          <w:rFonts w:eastAsia="ヒラギノ角ゴ Pro W3"/>
          <w:color w:val="000000"/>
          <w:sz w:val="24"/>
          <w:szCs w:val="24"/>
          <w:highlight w:val="yellow"/>
        </w:rPr>
        <w:t>[essentially this is equivalent to discussion of findings]</w:t>
      </w:r>
    </w:p>
    <w:p w14:paraId="2083389B" w14:textId="357B9494" w:rsidR="00C8211C" w:rsidRPr="003750F3" w:rsidRDefault="001C664F" w:rsidP="00C50666">
      <w:pPr>
        <w:tabs>
          <w:tab w:val="left" w:pos="360"/>
          <w:tab w:val="left" w:pos="432"/>
        </w:tabs>
        <w:contextualSpacing/>
        <w:rPr>
          <w:rFonts w:eastAsia="ヒラギノ角ゴ Pro W3"/>
          <w:b/>
          <w:color w:val="000000"/>
          <w:sz w:val="24"/>
          <w:szCs w:val="24"/>
        </w:rPr>
      </w:pPr>
      <w:r w:rsidRPr="001C664F">
        <w:rPr>
          <w:rFonts w:eastAsia="ヒラギノ角ゴ Pro W3"/>
          <w:color w:val="000000"/>
          <w:sz w:val="24"/>
          <w:szCs w:val="24"/>
        </w:rPr>
        <w:t>7.2.</w:t>
      </w:r>
      <w:r>
        <w:rPr>
          <w:rFonts w:eastAsia="ヒラギノ角ゴ Pro W3"/>
          <w:b/>
          <w:color w:val="000000"/>
          <w:sz w:val="24"/>
          <w:szCs w:val="24"/>
        </w:rPr>
        <w:t xml:space="preserve"> </w:t>
      </w:r>
      <w:r w:rsidRPr="003750F3">
        <w:rPr>
          <w:rFonts w:eastAsia="ヒラギノ角ゴ Pro W3"/>
          <w:i/>
          <w:color w:val="000000"/>
          <w:sz w:val="24"/>
          <w:szCs w:val="24"/>
        </w:rPr>
        <w:t>Post fire aspen regeneration</w:t>
      </w:r>
    </w:p>
    <w:p w14:paraId="650957A7" w14:textId="3E0CA9E1" w:rsidR="00D121D0" w:rsidRPr="003750F3" w:rsidRDefault="0078749C" w:rsidP="00D121D0">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1C664F" w:rsidRPr="003750F3">
        <w:rPr>
          <w:rFonts w:eastAsia="ヒラギノ角ゴ Pro W3"/>
          <w:color w:val="000000"/>
          <w:sz w:val="24"/>
          <w:szCs w:val="24"/>
        </w:rPr>
        <w:t xml:space="preserve">Our </w:t>
      </w:r>
      <w:proofErr w:type="gramStart"/>
      <w:r w:rsidR="001C664F" w:rsidRPr="003750F3">
        <w:rPr>
          <w:rFonts w:eastAsia="ヒラギノ角ゴ Pro W3"/>
          <w:color w:val="000000"/>
          <w:sz w:val="24"/>
          <w:szCs w:val="24"/>
        </w:rPr>
        <w:t>findings of higher aspen densities with higher precipitation occurring during winter months supports</w:t>
      </w:r>
      <w:proofErr w:type="gramEnd"/>
      <w:r w:rsidR="001C664F" w:rsidRPr="003750F3">
        <w:rPr>
          <w:rFonts w:eastAsia="ヒラギノ角ゴ Pro W3"/>
          <w:color w:val="000000"/>
          <w:sz w:val="24"/>
          <w:szCs w:val="24"/>
        </w:rPr>
        <w:t xml:space="preserve"> our initial hypothesis. </w:t>
      </w:r>
      <w:r w:rsidR="00396E34">
        <w:rPr>
          <w:sz w:val="24"/>
          <w:szCs w:val="24"/>
        </w:rPr>
        <w:t>A</w:t>
      </w:r>
      <w:r w:rsidR="001C664F" w:rsidRPr="003750F3">
        <w:rPr>
          <w:sz w:val="24"/>
          <w:szCs w:val="24"/>
        </w:rPr>
        <w:t>spen is not drought-tolerant (</w:t>
      </w:r>
      <w:proofErr w:type="spellStart"/>
      <w:r w:rsidR="001C664F" w:rsidRPr="003750F3">
        <w:rPr>
          <w:sz w:val="24"/>
          <w:szCs w:val="24"/>
        </w:rPr>
        <w:t>Lieffers</w:t>
      </w:r>
      <w:proofErr w:type="spellEnd"/>
      <w:r w:rsidR="001C664F" w:rsidRPr="003750F3">
        <w:rPr>
          <w:sz w:val="24"/>
          <w:szCs w:val="24"/>
        </w:rPr>
        <w:t xml:space="preserve"> et al. 2001) and relies on adequate soil moisture to remain productive</w:t>
      </w:r>
      <w:r w:rsidR="00D121D0">
        <w:rPr>
          <w:sz w:val="24"/>
          <w:szCs w:val="24"/>
        </w:rPr>
        <w:t xml:space="preserve"> throughout the growing season….</w:t>
      </w:r>
      <w:proofErr w:type="gramStart"/>
      <w:r w:rsidR="00D121D0" w:rsidRPr="00D121D0">
        <w:rPr>
          <w:rFonts w:eastAsia="ヒラギノ角ゴ Pro W3"/>
          <w:color w:val="000000"/>
          <w:sz w:val="24"/>
          <w:szCs w:val="24"/>
          <w:highlight w:val="yellow"/>
        </w:rPr>
        <w:t>…[</w:t>
      </w:r>
      <w:proofErr w:type="gramEnd"/>
      <w:r w:rsidR="00D121D0">
        <w:rPr>
          <w:rFonts w:eastAsia="ヒラギノ角ゴ Pro W3"/>
          <w:color w:val="000000"/>
          <w:sz w:val="24"/>
          <w:szCs w:val="24"/>
          <w:highlight w:val="yellow"/>
        </w:rPr>
        <w:t>Discussion</w:t>
      </w:r>
      <w:r w:rsidR="00D121D0" w:rsidRPr="00D121D0">
        <w:rPr>
          <w:rFonts w:eastAsia="ヒラギノ角ゴ Pro W3"/>
          <w:color w:val="000000"/>
          <w:sz w:val="24"/>
          <w:szCs w:val="24"/>
          <w:highlight w:val="yellow"/>
        </w:rPr>
        <w:t xml:space="preserve"> coming]</w:t>
      </w:r>
    </w:p>
    <w:p w14:paraId="759451C4" w14:textId="7E963F5A" w:rsidR="001C664F" w:rsidRPr="003750F3" w:rsidRDefault="001C664F" w:rsidP="0078749C">
      <w:pPr>
        <w:tabs>
          <w:tab w:val="left" w:pos="360"/>
        </w:tabs>
        <w:contextualSpacing/>
        <w:rPr>
          <w:rFonts w:cs="AdvP7627"/>
          <w:color w:val="231F20"/>
          <w:sz w:val="24"/>
          <w:szCs w:val="24"/>
        </w:rPr>
      </w:pPr>
    </w:p>
    <w:p w14:paraId="5611BB19" w14:textId="4FFA9FE9" w:rsidR="001C664F" w:rsidRPr="003E1B7D" w:rsidRDefault="003E1B7D" w:rsidP="001C664F">
      <w:pPr>
        <w:tabs>
          <w:tab w:val="left" w:pos="360"/>
          <w:tab w:val="left" w:pos="432"/>
        </w:tabs>
        <w:contextualSpacing/>
        <w:rPr>
          <w:rFonts w:eastAsia="ヒラギノ角ゴ Pro W3"/>
          <w:i/>
          <w:color w:val="000000"/>
          <w:sz w:val="24"/>
          <w:szCs w:val="24"/>
        </w:rPr>
      </w:pPr>
      <w:r w:rsidRPr="003E1B7D">
        <w:rPr>
          <w:rFonts w:eastAsia="ヒラギノ角ゴ Pro W3"/>
          <w:i/>
          <w:color w:val="000000"/>
          <w:sz w:val="24"/>
          <w:szCs w:val="24"/>
        </w:rPr>
        <w:t>7.3 Forecast aspen distributions</w:t>
      </w:r>
    </w:p>
    <w:p w14:paraId="37344C3E" w14:textId="6305A8D4" w:rsidR="003E1B7D" w:rsidRDefault="003E1B7D" w:rsidP="001C664F">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These results indicate that under climate scenarios, only occasional establishment can create patches that persist for long periods in snowbanks and other favorable ecoregions.  Under the low emissions climate, there is additional establishment in unfavorable ecoregions that is subsequently lost to climate-induced mortality, generated more short-lived patches of aspen.  However, aspen regeneration becomes more infrequent with time under high emissions and long-term persistence will be dictated by the balance between regeneration and mortality.</w:t>
      </w:r>
    </w:p>
    <w:p w14:paraId="6B2AAB33" w14:textId="77777777" w:rsidR="003E1B7D" w:rsidRPr="003750F3" w:rsidRDefault="003E1B7D" w:rsidP="001C664F">
      <w:pPr>
        <w:tabs>
          <w:tab w:val="left" w:pos="360"/>
          <w:tab w:val="left" w:pos="432"/>
        </w:tabs>
        <w:contextualSpacing/>
        <w:rPr>
          <w:rFonts w:eastAsia="ヒラギノ角ゴ Pro W3"/>
          <w:color w:val="000000"/>
          <w:sz w:val="24"/>
          <w:szCs w:val="24"/>
        </w:rPr>
      </w:pPr>
    </w:p>
    <w:p w14:paraId="651F64CD" w14:textId="60FFB0EE" w:rsidR="00C8211C" w:rsidRPr="003750F3" w:rsidRDefault="00C8211C" w:rsidP="00C50666">
      <w:pPr>
        <w:tabs>
          <w:tab w:val="left" w:pos="360"/>
          <w:tab w:val="left" w:pos="432"/>
        </w:tabs>
        <w:contextualSpacing/>
        <w:rPr>
          <w:rFonts w:eastAsia="ヒラギノ角ゴ Pro W3"/>
          <w:b/>
          <w:color w:val="000000"/>
          <w:sz w:val="24"/>
          <w:szCs w:val="24"/>
        </w:rPr>
      </w:pPr>
      <w:r w:rsidRPr="003750F3">
        <w:rPr>
          <w:rFonts w:eastAsia="ヒラギノ角ゴ Pro W3"/>
          <w:b/>
          <w:color w:val="000000"/>
          <w:sz w:val="24"/>
          <w:szCs w:val="24"/>
        </w:rPr>
        <w:t>8. CONCLUSIONS AND RECOMMENDATIONS</w:t>
      </w:r>
    </w:p>
    <w:p w14:paraId="3AEB3E3E" w14:textId="6D108968" w:rsidR="00F27066" w:rsidRPr="003750F3" w:rsidRDefault="00F27066" w:rsidP="00C50666">
      <w:pPr>
        <w:tabs>
          <w:tab w:val="left" w:pos="360"/>
          <w:tab w:val="left" w:pos="432"/>
        </w:tabs>
        <w:contextualSpacing/>
        <w:rPr>
          <w:rFonts w:eastAsia="ヒラギノ角ゴ Pro W3"/>
          <w:i/>
          <w:color w:val="000000"/>
          <w:sz w:val="24"/>
          <w:szCs w:val="24"/>
        </w:rPr>
      </w:pPr>
      <w:r w:rsidRPr="003750F3">
        <w:rPr>
          <w:rFonts w:eastAsia="ヒラギノ角ゴ Pro W3"/>
          <w:i/>
          <w:color w:val="000000"/>
          <w:sz w:val="24"/>
          <w:szCs w:val="24"/>
        </w:rPr>
        <w:t>8.2 Post fire aspen regeneration</w:t>
      </w:r>
    </w:p>
    <w:p w14:paraId="0E6D5FB9" w14:textId="77777777" w:rsidR="0078749C" w:rsidRDefault="0078749C" w:rsidP="0078749C">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8F6C66" w:rsidRPr="003750F3">
        <w:rPr>
          <w:rFonts w:eastAsia="ヒラギノ角ゴ Pro W3"/>
          <w:color w:val="000000"/>
          <w:sz w:val="24"/>
          <w:szCs w:val="24"/>
        </w:rPr>
        <w:t>The findings of this component</w:t>
      </w:r>
      <w:r w:rsidR="003258D2" w:rsidRPr="003750F3">
        <w:rPr>
          <w:rFonts w:eastAsia="ヒラギノ角ゴ Pro W3"/>
          <w:color w:val="000000"/>
          <w:sz w:val="24"/>
          <w:szCs w:val="24"/>
        </w:rPr>
        <w:t xml:space="preserve"> </w:t>
      </w:r>
      <w:r w:rsidR="0087713B" w:rsidRPr="003750F3">
        <w:rPr>
          <w:rFonts w:eastAsia="ヒラギノ角ゴ Pro W3"/>
          <w:color w:val="000000"/>
          <w:sz w:val="24"/>
          <w:szCs w:val="24"/>
        </w:rPr>
        <w:t>of the pr</w:t>
      </w:r>
      <w:r w:rsidR="00117CB2" w:rsidRPr="003750F3">
        <w:rPr>
          <w:rFonts w:eastAsia="ヒラギノ角ゴ Pro W3"/>
          <w:color w:val="000000"/>
          <w:sz w:val="24"/>
          <w:szCs w:val="24"/>
        </w:rPr>
        <w:t xml:space="preserve">oject are critical for </w:t>
      </w:r>
      <w:r w:rsidR="0087713B" w:rsidRPr="003750F3">
        <w:rPr>
          <w:rFonts w:eastAsia="ヒラギノ角ゴ Pro W3"/>
          <w:color w:val="000000"/>
          <w:sz w:val="24"/>
          <w:szCs w:val="24"/>
        </w:rPr>
        <w:t>managing aspen in light of future projected climate and fire regime changes</w:t>
      </w:r>
      <w:r w:rsidR="00A05E1E" w:rsidRPr="003750F3">
        <w:rPr>
          <w:rFonts w:eastAsia="ヒラギノ角ゴ Pro W3"/>
          <w:color w:val="000000"/>
          <w:sz w:val="24"/>
          <w:szCs w:val="24"/>
        </w:rPr>
        <w:t xml:space="preserve"> across the western United States. </w:t>
      </w:r>
      <w:r w:rsidR="0087713B" w:rsidRPr="003750F3">
        <w:rPr>
          <w:rFonts w:eastAsia="ヒラギノ角ゴ Pro W3"/>
          <w:color w:val="000000"/>
          <w:sz w:val="24"/>
          <w:szCs w:val="24"/>
        </w:rPr>
        <w:t>By the mid-21</w:t>
      </w:r>
      <w:r w:rsidR="0087713B" w:rsidRPr="003750F3">
        <w:rPr>
          <w:rFonts w:eastAsia="ヒラギノ角ゴ Pro W3"/>
          <w:color w:val="000000"/>
          <w:sz w:val="24"/>
          <w:szCs w:val="24"/>
          <w:vertAlign w:val="superscript"/>
        </w:rPr>
        <w:t>st</w:t>
      </w:r>
      <w:r w:rsidR="0087713B" w:rsidRPr="003750F3">
        <w:rPr>
          <w:rFonts w:eastAsia="ヒラギノ角ゴ Pro W3"/>
          <w:color w:val="000000"/>
          <w:sz w:val="24"/>
          <w:szCs w:val="24"/>
        </w:rPr>
        <w:t xml:space="preserve"> century, average fire seasons are expected to match or exceed the largest fire years on </w:t>
      </w:r>
      <w:r w:rsidR="0087713B" w:rsidRPr="003750F3">
        <w:rPr>
          <w:rFonts w:eastAsia="ヒラギノ角ゴ Pro W3"/>
          <w:color w:val="000000"/>
          <w:sz w:val="24"/>
          <w:szCs w:val="24"/>
        </w:rPr>
        <w:lastRenderedPageBreak/>
        <w:t xml:space="preserve">record </w:t>
      </w:r>
      <w:r w:rsidR="003258D2" w:rsidRPr="003750F3">
        <w:rPr>
          <w:rFonts w:eastAsia="ヒラギノ角ゴ Pro W3"/>
          <w:color w:val="000000"/>
          <w:sz w:val="24"/>
          <w:szCs w:val="24"/>
        </w:rPr>
        <w:t>and drought is also expected to increase in the future (</w:t>
      </w:r>
      <w:proofErr w:type="spellStart"/>
      <w:r w:rsidR="003258D2" w:rsidRPr="003750F3">
        <w:rPr>
          <w:rFonts w:eastAsia="ヒラギノ角ゴ Pro W3"/>
          <w:color w:val="000000"/>
          <w:sz w:val="24"/>
          <w:szCs w:val="24"/>
        </w:rPr>
        <w:t>Westerling</w:t>
      </w:r>
      <w:proofErr w:type="spellEnd"/>
      <w:r w:rsidR="003258D2" w:rsidRPr="003750F3">
        <w:rPr>
          <w:rFonts w:eastAsia="ヒラギノ角ゴ Pro W3"/>
          <w:color w:val="000000"/>
          <w:sz w:val="24"/>
          <w:szCs w:val="24"/>
        </w:rPr>
        <w:t xml:space="preserve"> et al. 2011), with the combined effects of increased fire and drought potentially resulting in substantial shifts in forest communities (as suggested by </w:t>
      </w:r>
      <w:proofErr w:type="spellStart"/>
      <w:r w:rsidR="006E4897" w:rsidRPr="003750F3">
        <w:rPr>
          <w:rFonts w:eastAsia="ヒラギノ角ゴ Pro W3"/>
          <w:color w:val="000000"/>
          <w:sz w:val="24"/>
          <w:szCs w:val="24"/>
        </w:rPr>
        <w:t>Dobrowski</w:t>
      </w:r>
      <w:proofErr w:type="spellEnd"/>
      <w:r w:rsidR="006E4897" w:rsidRPr="003750F3">
        <w:rPr>
          <w:rFonts w:eastAsia="ヒラギノ角ゴ Pro W3"/>
          <w:color w:val="000000"/>
          <w:sz w:val="24"/>
          <w:szCs w:val="24"/>
        </w:rPr>
        <w:t xml:space="preserve"> et al. 2015). For instance, aspen are projected to potentially </w:t>
      </w:r>
      <w:proofErr w:type="gramStart"/>
      <w:r w:rsidR="006E4897" w:rsidRPr="003750F3">
        <w:rPr>
          <w:rFonts w:eastAsia="ヒラギノ角ゴ Pro W3"/>
          <w:color w:val="000000"/>
          <w:sz w:val="24"/>
          <w:szCs w:val="24"/>
        </w:rPr>
        <w:t>migrate</w:t>
      </w:r>
      <w:proofErr w:type="gramEnd"/>
      <w:r w:rsidR="006E4897" w:rsidRPr="003750F3">
        <w:rPr>
          <w:rFonts w:eastAsia="ヒラギノ角ゴ Pro W3"/>
          <w:color w:val="000000"/>
          <w:sz w:val="24"/>
          <w:szCs w:val="24"/>
        </w:rPr>
        <w:t xml:space="preserve"> upslope, with suitable habitat predicted to shift 750 m upward in elevation by the end of the 21</w:t>
      </w:r>
      <w:r w:rsidR="006E4897" w:rsidRPr="003750F3">
        <w:rPr>
          <w:rFonts w:eastAsia="ヒラギノ角ゴ Pro W3"/>
          <w:color w:val="000000"/>
          <w:sz w:val="24"/>
          <w:szCs w:val="24"/>
          <w:vertAlign w:val="superscript"/>
        </w:rPr>
        <w:t>st</w:t>
      </w:r>
      <w:r w:rsidR="006E4897" w:rsidRPr="003750F3">
        <w:rPr>
          <w:rFonts w:eastAsia="ヒラギノ角ゴ Pro W3"/>
          <w:color w:val="000000"/>
          <w:sz w:val="24"/>
          <w:szCs w:val="24"/>
        </w:rPr>
        <w:t xml:space="preserve"> </w:t>
      </w:r>
      <w:r w:rsidR="00A05E1E" w:rsidRPr="003750F3">
        <w:rPr>
          <w:rFonts w:eastAsia="ヒラギノ角ゴ Pro W3"/>
          <w:color w:val="000000"/>
          <w:sz w:val="24"/>
          <w:szCs w:val="24"/>
        </w:rPr>
        <w:t>century (</w:t>
      </w:r>
      <w:proofErr w:type="spellStart"/>
      <w:r w:rsidR="00A05E1E" w:rsidRPr="003750F3">
        <w:rPr>
          <w:rFonts w:eastAsia="ヒラギノ角ゴ Pro W3"/>
          <w:color w:val="000000"/>
          <w:sz w:val="24"/>
          <w:szCs w:val="24"/>
        </w:rPr>
        <w:t>Rehfeldt</w:t>
      </w:r>
      <w:proofErr w:type="spellEnd"/>
      <w:r w:rsidR="00A05E1E" w:rsidRPr="003750F3">
        <w:rPr>
          <w:rFonts w:eastAsia="ヒラギノ角ゴ Pro W3"/>
          <w:color w:val="000000"/>
          <w:sz w:val="24"/>
          <w:szCs w:val="24"/>
        </w:rPr>
        <w:t xml:space="preserve"> et al. 2009). </w:t>
      </w:r>
    </w:p>
    <w:p w14:paraId="3FC74F49" w14:textId="563BE5D4" w:rsidR="00B023DA" w:rsidRPr="0078749C" w:rsidRDefault="0078749C" w:rsidP="0078749C">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B023DA" w:rsidRPr="003750F3">
        <w:rPr>
          <w:rFonts w:cs="AdvP7627"/>
          <w:color w:val="231F20"/>
          <w:sz w:val="24"/>
          <w:szCs w:val="24"/>
        </w:rPr>
        <w:t>We were successful in addressing Objective 2 and all tasks were completed as outlined in the original proposal,</w:t>
      </w:r>
      <w:r w:rsidR="00D121D0">
        <w:rPr>
          <w:rFonts w:cs="AdvP7627"/>
          <w:color w:val="231F20"/>
          <w:sz w:val="24"/>
          <w:szCs w:val="24"/>
        </w:rPr>
        <w:t xml:space="preserve"> with the exception of ….[</w:t>
      </w:r>
      <w:r w:rsidR="00D121D0" w:rsidRPr="00D121D0">
        <w:rPr>
          <w:rFonts w:cs="AdvP7627"/>
          <w:color w:val="231F20"/>
          <w:sz w:val="24"/>
          <w:szCs w:val="24"/>
          <w:highlight w:val="yellow"/>
        </w:rPr>
        <w:t>explanation of what didn’t work coming]</w:t>
      </w:r>
    </w:p>
    <w:p w14:paraId="6F92E5F4" w14:textId="32597F0B" w:rsidR="00B023DA" w:rsidRPr="003750F3" w:rsidRDefault="00B023DA" w:rsidP="005C6F6D">
      <w:pPr>
        <w:autoSpaceDE w:val="0"/>
        <w:autoSpaceDN w:val="0"/>
        <w:adjustRightInd w:val="0"/>
        <w:spacing w:after="0" w:line="240" w:lineRule="auto"/>
        <w:rPr>
          <w:rFonts w:cs="AdvP7627"/>
          <w:color w:val="231F20"/>
          <w:sz w:val="24"/>
          <w:szCs w:val="24"/>
        </w:rPr>
      </w:pPr>
    </w:p>
    <w:p w14:paraId="1F05A49C" w14:textId="672ECE39" w:rsidR="00624D03" w:rsidRPr="003750F3" w:rsidRDefault="00624D03" w:rsidP="005C6F6D">
      <w:pPr>
        <w:autoSpaceDE w:val="0"/>
        <w:autoSpaceDN w:val="0"/>
        <w:adjustRightInd w:val="0"/>
        <w:spacing w:after="0" w:line="240" w:lineRule="auto"/>
        <w:rPr>
          <w:rFonts w:cs="AdvP7627"/>
          <w:color w:val="231F20"/>
          <w:sz w:val="24"/>
          <w:szCs w:val="24"/>
        </w:rPr>
      </w:pPr>
      <w:r w:rsidRPr="003750F3">
        <w:rPr>
          <w:rFonts w:eastAsia="ヒラギノ角ゴ Pro W3"/>
          <w:b/>
          <w:color w:val="000000"/>
          <w:sz w:val="24"/>
          <w:szCs w:val="24"/>
        </w:rPr>
        <w:t>9. MANAGEMENT APPLICATIONS AND PRODUCTS</w:t>
      </w:r>
    </w:p>
    <w:p w14:paraId="391AF9F2" w14:textId="77777777" w:rsidR="0078749C" w:rsidRDefault="00624D03" w:rsidP="00C50666">
      <w:pPr>
        <w:tabs>
          <w:tab w:val="left" w:pos="360"/>
          <w:tab w:val="left" w:pos="432"/>
        </w:tabs>
        <w:contextualSpacing/>
        <w:rPr>
          <w:rFonts w:eastAsia="ヒラギノ角ゴ Pro W3"/>
          <w:color w:val="000000"/>
          <w:sz w:val="24"/>
          <w:szCs w:val="24"/>
        </w:rPr>
      </w:pPr>
      <w:r w:rsidRPr="0078749C">
        <w:rPr>
          <w:rFonts w:eastAsia="ヒラギノ角ゴ Pro W3"/>
          <w:i/>
          <w:color w:val="000000"/>
          <w:sz w:val="24"/>
          <w:szCs w:val="24"/>
        </w:rPr>
        <w:t>9.2</w:t>
      </w:r>
      <w:r w:rsidRPr="003750F3">
        <w:rPr>
          <w:rFonts w:eastAsia="ヒラギノ角ゴ Pro W3"/>
          <w:color w:val="000000"/>
          <w:sz w:val="24"/>
          <w:szCs w:val="24"/>
        </w:rPr>
        <w:t xml:space="preserve"> </w:t>
      </w:r>
      <w:r w:rsidR="0078749C" w:rsidRPr="003750F3">
        <w:rPr>
          <w:rFonts w:eastAsia="ヒラギノ角ゴ Pro W3"/>
          <w:i/>
          <w:color w:val="000000"/>
          <w:sz w:val="24"/>
          <w:szCs w:val="24"/>
        </w:rPr>
        <w:t>Post fire aspen regeneration</w:t>
      </w:r>
      <w:r w:rsidR="0078749C" w:rsidRPr="003750F3">
        <w:rPr>
          <w:rFonts w:eastAsia="ヒラギノ角ゴ Pro W3"/>
          <w:color w:val="000000"/>
          <w:sz w:val="24"/>
          <w:szCs w:val="24"/>
        </w:rPr>
        <w:t xml:space="preserve"> </w:t>
      </w:r>
    </w:p>
    <w:p w14:paraId="6CE093D7" w14:textId="2E25E451" w:rsidR="0078749C" w:rsidRDefault="0078749C"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624D03" w:rsidRPr="003750F3">
        <w:rPr>
          <w:rFonts w:eastAsia="ヒラギノ角ゴ Pro W3"/>
          <w:color w:val="000000"/>
          <w:sz w:val="24"/>
          <w:szCs w:val="24"/>
        </w:rPr>
        <w:t xml:space="preserve">To complete this </w:t>
      </w:r>
      <w:r w:rsidR="001A353E" w:rsidRPr="003750F3">
        <w:rPr>
          <w:rFonts w:eastAsia="ヒラギノ角ゴ Pro W3"/>
          <w:color w:val="000000"/>
          <w:sz w:val="24"/>
          <w:szCs w:val="24"/>
        </w:rPr>
        <w:t>aspect of the project, we collaborated</w:t>
      </w:r>
      <w:r w:rsidR="00624D03" w:rsidRPr="003750F3">
        <w:rPr>
          <w:rFonts w:eastAsia="ヒラギノ角ゴ Pro W3"/>
          <w:color w:val="000000"/>
          <w:sz w:val="24"/>
          <w:szCs w:val="24"/>
        </w:rPr>
        <w:t xml:space="preserve"> with manage</w:t>
      </w:r>
      <w:r w:rsidR="0087713B" w:rsidRPr="003750F3">
        <w:rPr>
          <w:rFonts w:eastAsia="ヒラギノ角ゴ Pro W3"/>
          <w:color w:val="000000"/>
          <w:sz w:val="24"/>
          <w:szCs w:val="24"/>
        </w:rPr>
        <w:t>rs across several US National Forests and US Burea</w:t>
      </w:r>
      <w:r w:rsidR="00FD1CC8" w:rsidRPr="003750F3">
        <w:rPr>
          <w:rFonts w:eastAsia="ヒラギノ角ゴ Pro W3"/>
          <w:color w:val="000000"/>
          <w:sz w:val="24"/>
          <w:szCs w:val="24"/>
        </w:rPr>
        <w:t>u of Land Management districts. With each manager that we worked with, we provided t</w:t>
      </w:r>
      <w:r w:rsidR="001A353E" w:rsidRPr="003750F3">
        <w:rPr>
          <w:rFonts w:eastAsia="ヒラギノ角ゴ Pro W3"/>
          <w:color w:val="000000"/>
          <w:sz w:val="24"/>
          <w:szCs w:val="24"/>
        </w:rPr>
        <w:t xml:space="preserve">he project proposal and initiated </w:t>
      </w:r>
      <w:r w:rsidR="00FD1CC8" w:rsidRPr="003750F3">
        <w:rPr>
          <w:rFonts w:eastAsia="ヒラギノ角ゴ Pro W3"/>
          <w:color w:val="000000"/>
          <w:sz w:val="24"/>
          <w:szCs w:val="24"/>
        </w:rPr>
        <w:t>discussions about how our project res</w:t>
      </w:r>
      <w:r w:rsidR="001A353E" w:rsidRPr="003750F3">
        <w:rPr>
          <w:rFonts w:eastAsia="ヒラギノ角ゴ Pro W3"/>
          <w:color w:val="000000"/>
          <w:sz w:val="24"/>
          <w:szCs w:val="24"/>
        </w:rPr>
        <w:t>ults might best benefit management objects</w:t>
      </w:r>
      <w:r w:rsidR="00D121D0">
        <w:rPr>
          <w:rFonts w:eastAsia="ヒラギノ角ゴ Pro W3"/>
          <w:color w:val="000000"/>
          <w:sz w:val="24"/>
          <w:szCs w:val="24"/>
        </w:rPr>
        <w:t>. Table X</w:t>
      </w:r>
      <w:r w:rsidR="00FD1CC8" w:rsidRPr="003750F3">
        <w:rPr>
          <w:rFonts w:eastAsia="ヒラギノ角ゴ Pro W3"/>
          <w:color w:val="000000"/>
          <w:sz w:val="24"/>
          <w:szCs w:val="24"/>
        </w:rPr>
        <w:t xml:space="preserve"> provides an overview of the key managers that we worked with, although the list of collaborators is much higher when including additional people that were apprised of, and contributed to, this project.</w:t>
      </w:r>
      <w:r w:rsidR="004815E5" w:rsidRPr="003750F3">
        <w:rPr>
          <w:rFonts w:eastAsia="ヒラギノ角ゴ Pro W3"/>
          <w:color w:val="000000"/>
          <w:sz w:val="24"/>
          <w:szCs w:val="24"/>
        </w:rPr>
        <w:t xml:space="preserve"> We will send our final report to all stakeholders we worked with during this project. </w:t>
      </w:r>
      <w:r w:rsidR="00FD1CC8" w:rsidRPr="003750F3">
        <w:rPr>
          <w:rFonts w:eastAsia="ヒラギノ角ゴ Pro W3"/>
          <w:color w:val="000000"/>
          <w:sz w:val="24"/>
          <w:szCs w:val="24"/>
        </w:rPr>
        <w:t xml:space="preserve"> </w:t>
      </w:r>
    </w:p>
    <w:p w14:paraId="3567F74D" w14:textId="1269138C" w:rsidR="00624D03" w:rsidRPr="003750F3" w:rsidRDefault="0078749C" w:rsidP="00C50666">
      <w:pPr>
        <w:tabs>
          <w:tab w:val="left" w:pos="360"/>
          <w:tab w:val="left" w:pos="432"/>
        </w:tabs>
        <w:contextualSpacing/>
        <w:rPr>
          <w:rFonts w:eastAsia="ヒラギノ角ゴ Pro W3"/>
          <w:color w:val="000000"/>
          <w:sz w:val="24"/>
          <w:szCs w:val="24"/>
        </w:rPr>
      </w:pPr>
      <w:r>
        <w:rPr>
          <w:rFonts w:eastAsia="ヒラギノ角ゴ Pro W3"/>
          <w:color w:val="000000"/>
          <w:sz w:val="24"/>
          <w:szCs w:val="24"/>
        </w:rPr>
        <w:tab/>
      </w:r>
      <w:r w:rsidR="00624D03" w:rsidRPr="003750F3">
        <w:rPr>
          <w:rFonts w:eastAsia="ヒラギノ角ゴ Pro W3"/>
          <w:color w:val="000000"/>
          <w:sz w:val="24"/>
          <w:szCs w:val="24"/>
        </w:rPr>
        <w:t xml:space="preserve">Our findings of </w:t>
      </w:r>
      <w:r w:rsidR="00FD1CC8" w:rsidRPr="003750F3">
        <w:rPr>
          <w:rFonts w:eastAsia="ヒラギノ角ゴ Pro W3"/>
          <w:color w:val="000000"/>
          <w:sz w:val="24"/>
          <w:szCs w:val="24"/>
        </w:rPr>
        <w:t xml:space="preserve">the mechanisms impacting </w:t>
      </w:r>
      <w:r w:rsidR="00624D03" w:rsidRPr="003750F3">
        <w:rPr>
          <w:rFonts w:eastAsia="ヒラギノ角ゴ Pro W3"/>
          <w:color w:val="000000"/>
          <w:sz w:val="24"/>
          <w:szCs w:val="24"/>
        </w:rPr>
        <w:t>post-fire aspen regeneration can be used by managers in several ways.</w:t>
      </w:r>
      <w:r w:rsidR="00FD1CC8" w:rsidRPr="003750F3">
        <w:rPr>
          <w:rFonts w:eastAsia="ヒラギノ角ゴ Pro W3"/>
          <w:color w:val="000000"/>
          <w:sz w:val="24"/>
          <w:szCs w:val="24"/>
        </w:rPr>
        <w:t xml:space="preserve"> Understanding how aspen respond following fire </w:t>
      </w:r>
      <w:r w:rsidR="00A26A6C" w:rsidRPr="003750F3">
        <w:rPr>
          <w:rFonts w:eastAsia="ヒラギノ角ゴ Pro W3"/>
          <w:color w:val="000000"/>
          <w:sz w:val="24"/>
          <w:szCs w:val="24"/>
        </w:rPr>
        <w:t xml:space="preserve">will provide managers a more comprehensive understanding of how projected future changes may impact aspen conservation and persistence. Additionally, managers can use our findings </w:t>
      </w:r>
      <w:proofErr w:type="gramStart"/>
      <w:r w:rsidR="00D121D0" w:rsidRPr="00D121D0">
        <w:rPr>
          <w:rFonts w:eastAsia="ヒラギノ角ゴ Pro W3"/>
          <w:color w:val="000000"/>
          <w:sz w:val="24"/>
          <w:szCs w:val="24"/>
          <w:highlight w:val="yellow"/>
        </w:rPr>
        <w:t>…[</w:t>
      </w:r>
      <w:proofErr w:type="gramEnd"/>
      <w:r w:rsidR="00D121D0" w:rsidRPr="00D121D0">
        <w:rPr>
          <w:rFonts w:eastAsia="ヒラギノ角ゴ Pro W3"/>
          <w:color w:val="000000"/>
          <w:sz w:val="24"/>
          <w:szCs w:val="24"/>
          <w:highlight w:val="yellow"/>
        </w:rPr>
        <w:t>coming]</w:t>
      </w:r>
      <w:r w:rsidR="00A26A6C" w:rsidRPr="00D121D0">
        <w:rPr>
          <w:rFonts w:eastAsia="ヒラギノ角ゴ Pro W3"/>
          <w:color w:val="000000"/>
          <w:sz w:val="24"/>
          <w:szCs w:val="24"/>
          <w:highlight w:val="yellow"/>
        </w:rPr>
        <w:t>.</w:t>
      </w:r>
      <w:r w:rsidR="00A26A6C" w:rsidRPr="003750F3">
        <w:rPr>
          <w:rFonts w:eastAsia="ヒラギノ角ゴ Pro W3"/>
          <w:color w:val="000000"/>
          <w:sz w:val="24"/>
          <w:szCs w:val="24"/>
        </w:rPr>
        <w:t xml:space="preserve"> </w:t>
      </w:r>
    </w:p>
    <w:p w14:paraId="20A9E015" w14:textId="77777777" w:rsidR="00624D03" w:rsidRPr="003750F3" w:rsidRDefault="00624D03" w:rsidP="00C50666">
      <w:pPr>
        <w:tabs>
          <w:tab w:val="left" w:pos="360"/>
          <w:tab w:val="left" w:pos="432"/>
        </w:tabs>
        <w:contextualSpacing/>
        <w:rPr>
          <w:rFonts w:eastAsia="ヒラギノ角ゴ Pro W3"/>
          <w:color w:val="000000"/>
          <w:sz w:val="24"/>
          <w:szCs w:val="24"/>
        </w:rPr>
      </w:pPr>
    </w:p>
    <w:p w14:paraId="300638A8" w14:textId="79B85341" w:rsidR="00624D03" w:rsidRPr="003750F3" w:rsidRDefault="00624D03" w:rsidP="00C50666">
      <w:pPr>
        <w:tabs>
          <w:tab w:val="left" w:pos="360"/>
          <w:tab w:val="left" w:pos="432"/>
        </w:tabs>
        <w:contextualSpacing/>
        <w:rPr>
          <w:rFonts w:eastAsia="ヒラギノ角ゴ Pro W3"/>
          <w:b/>
          <w:color w:val="000000"/>
          <w:sz w:val="24"/>
          <w:szCs w:val="24"/>
        </w:rPr>
      </w:pPr>
      <w:r w:rsidRPr="003750F3">
        <w:rPr>
          <w:rFonts w:eastAsia="ヒラギノ角ゴ Pro W3"/>
          <w:b/>
          <w:color w:val="000000"/>
          <w:sz w:val="24"/>
          <w:szCs w:val="24"/>
        </w:rPr>
        <w:t>10. OUTREACH</w:t>
      </w:r>
    </w:p>
    <w:p w14:paraId="2F5ED6BB" w14:textId="77777777" w:rsidR="00624D03" w:rsidRPr="003750F3" w:rsidRDefault="00624D03" w:rsidP="00C50666">
      <w:pPr>
        <w:tabs>
          <w:tab w:val="left" w:pos="360"/>
          <w:tab w:val="left" w:pos="432"/>
        </w:tabs>
        <w:contextualSpacing/>
        <w:rPr>
          <w:rFonts w:eastAsia="ヒラギノ角ゴ Pro W3"/>
          <w:b/>
          <w:color w:val="000000"/>
          <w:sz w:val="24"/>
          <w:szCs w:val="24"/>
        </w:rPr>
      </w:pPr>
    </w:p>
    <w:p w14:paraId="2935988D" w14:textId="77777777" w:rsidR="002415FE" w:rsidRPr="003750F3" w:rsidRDefault="002415FE" w:rsidP="00C50666">
      <w:pPr>
        <w:tabs>
          <w:tab w:val="left" w:pos="360"/>
          <w:tab w:val="left" w:pos="432"/>
        </w:tabs>
        <w:contextualSpacing/>
        <w:rPr>
          <w:rFonts w:eastAsia="ヒラギノ角ゴ Pro W3"/>
          <w:b/>
          <w:color w:val="000000"/>
          <w:sz w:val="24"/>
          <w:szCs w:val="24"/>
        </w:rPr>
      </w:pPr>
    </w:p>
    <w:p w14:paraId="441260C8" w14:textId="77777777" w:rsidR="002415FE" w:rsidRPr="003750F3" w:rsidRDefault="002415FE" w:rsidP="00294E8E">
      <w:pPr>
        <w:spacing w:after="0"/>
        <w:rPr>
          <w:rFonts w:eastAsia="ヒラギノ角ゴ Pro W3"/>
          <w:b/>
          <w:color w:val="000000"/>
          <w:sz w:val="24"/>
          <w:szCs w:val="24"/>
        </w:rPr>
      </w:pPr>
      <w:r w:rsidRPr="003750F3">
        <w:rPr>
          <w:rFonts w:eastAsia="ヒラギノ角ゴ Pro W3"/>
          <w:b/>
          <w:color w:val="000000"/>
          <w:sz w:val="24"/>
          <w:szCs w:val="24"/>
        </w:rPr>
        <w:t>LITERATURE CITED</w:t>
      </w:r>
    </w:p>
    <w:p w14:paraId="2719A61B" w14:textId="77777777" w:rsidR="006B46A1" w:rsidRPr="003750F3" w:rsidRDefault="006B46A1" w:rsidP="00294E8E">
      <w:pPr>
        <w:spacing w:after="0"/>
        <w:rPr>
          <w:rFonts w:cs="Times New Roman"/>
          <w:sz w:val="24"/>
          <w:szCs w:val="24"/>
        </w:rPr>
      </w:pPr>
    </w:p>
    <w:p w14:paraId="7872DA52" w14:textId="77777777" w:rsidR="00294E8E" w:rsidRPr="003750F3" w:rsidRDefault="00294E8E" w:rsidP="00C50666">
      <w:pPr>
        <w:tabs>
          <w:tab w:val="left" w:pos="360"/>
          <w:tab w:val="left" w:pos="432"/>
        </w:tabs>
        <w:contextualSpacing/>
        <w:rPr>
          <w:rFonts w:eastAsia="ヒラギノ角ゴ Pro W3"/>
          <w:color w:val="000000"/>
          <w:sz w:val="24"/>
          <w:szCs w:val="24"/>
        </w:rPr>
      </w:pPr>
    </w:p>
    <w:p w14:paraId="731FDB22" w14:textId="77777777" w:rsidR="001A3100" w:rsidRPr="003750F3" w:rsidRDefault="001A3100">
      <w:pPr>
        <w:rPr>
          <w:sz w:val="24"/>
          <w:szCs w:val="24"/>
        </w:rPr>
      </w:pPr>
    </w:p>
    <w:sectPr w:rsidR="001A3100" w:rsidRPr="003750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inneman, Douglas" w:date="2017-03-31T14:29:00Z" w:initials="SD">
    <w:p w14:paraId="1416D9A5" w14:textId="11D20B7E" w:rsidR="00B83C82" w:rsidRDefault="00634924">
      <w:pPr>
        <w:pStyle w:val="CommentText"/>
      </w:pPr>
      <w:r>
        <w:rPr>
          <w:rStyle w:val="CommentReference"/>
        </w:rPr>
        <w:annotationRef/>
      </w:r>
      <w:r>
        <w:t>I wonder if we should change this geographic label to the “central Rocky Mountains of North America” or the “central Rockies/northern Great Basin.”  Or, we should at least better define and justify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16D9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AdvP7627">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47FD"/>
    <w:multiLevelType w:val="hybridMultilevel"/>
    <w:tmpl w:val="1D08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20F27"/>
    <w:multiLevelType w:val="hybridMultilevel"/>
    <w:tmpl w:val="7352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A545B"/>
    <w:multiLevelType w:val="hybridMultilevel"/>
    <w:tmpl w:val="502E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47C78"/>
    <w:multiLevelType w:val="hybridMultilevel"/>
    <w:tmpl w:val="0AFE1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4423"/>
    <w:multiLevelType w:val="hybridMultilevel"/>
    <w:tmpl w:val="B2866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EA1153"/>
    <w:multiLevelType w:val="hybridMultilevel"/>
    <w:tmpl w:val="D68A11DA"/>
    <w:lvl w:ilvl="0" w:tplc="9B6858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D42BC"/>
    <w:multiLevelType w:val="hybridMultilevel"/>
    <w:tmpl w:val="F1C4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C167DE"/>
    <w:multiLevelType w:val="hybridMultilevel"/>
    <w:tmpl w:val="6E2C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0"/>
  </w:num>
  <w:num w:numId="6">
    <w:abstractNumId w:val="6"/>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nneman, Douglas">
    <w15:presenceInfo w15:providerId="AD" w15:userId="S-1-5-21-3697291689-1161744426-439199626-127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666"/>
    <w:rsid w:val="00022031"/>
    <w:rsid w:val="000274E7"/>
    <w:rsid w:val="00034381"/>
    <w:rsid w:val="00042C53"/>
    <w:rsid w:val="000443B7"/>
    <w:rsid w:val="000554FA"/>
    <w:rsid w:val="00062A28"/>
    <w:rsid w:val="00073DB1"/>
    <w:rsid w:val="00080A20"/>
    <w:rsid w:val="00082061"/>
    <w:rsid w:val="000A225B"/>
    <w:rsid w:val="000B3265"/>
    <w:rsid w:val="000B6FD7"/>
    <w:rsid w:val="000D0E9B"/>
    <w:rsid w:val="00110F59"/>
    <w:rsid w:val="00114323"/>
    <w:rsid w:val="00117CB2"/>
    <w:rsid w:val="00135C95"/>
    <w:rsid w:val="00144D0A"/>
    <w:rsid w:val="001A2AC9"/>
    <w:rsid w:val="001A3100"/>
    <w:rsid w:val="001A353E"/>
    <w:rsid w:val="001C4FD9"/>
    <w:rsid w:val="001C664F"/>
    <w:rsid w:val="001D6199"/>
    <w:rsid w:val="001E069E"/>
    <w:rsid w:val="00221A9A"/>
    <w:rsid w:val="0023048E"/>
    <w:rsid w:val="00240458"/>
    <w:rsid w:val="002415FE"/>
    <w:rsid w:val="00244D5A"/>
    <w:rsid w:val="00267516"/>
    <w:rsid w:val="00285B51"/>
    <w:rsid w:val="002868A2"/>
    <w:rsid w:val="00294E8E"/>
    <w:rsid w:val="002B5713"/>
    <w:rsid w:val="002C413D"/>
    <w:rsid w:val="002C6A9D"/>
    <w:rsid w:val="003258D2"/>
    <w:rsid w:val="00351C2A"/>
    <w:rsid w:val="003520E7"/>
    <w:rsid w:val="003712AC"/>
    <w:rsid w:val="00372D57"/>
    <w:rsid w:val="00374022"/>
    <w:rsid w:val="003750F3"/>
    <w:rsid w:val="00396E34"/>
    <w:rsid w:val="003A2A9C"/>
    <w:rsid w:val="003A520A"/>
    <w:rsid w:val="003B46E5"/>
    <w:rsid w:val="003E1B7D"/>
    <w:rsid w:val="003E2CA0"/>
    <w:rsid w:val="004066EB"/>
    <w:rsid w:val="00431016"/>
    <w:rsid w:val="0043281C"/>
    <w:rsid w:val="00443812"/>
    <w:rsid w:val="004467EC"/>
    <w:rsid w:val="00450E1D"/>
    <w:rsid w:val="00460CC8"/>
    <w:rsid w:val="00461F9C"/>
    <w:rsid w:val="004628A9"/>
    <w:rsid w:val="00480B7C"/>
    <w:rsid w:val="00480C00"/>
    <w:rsid w:val="004815E5"/>
    <w:rsid w:val="00485AFC"/>
    <w:rsid w:val="004A5AC5"/>
    <w:rsid w:val="004C6A7E"/>
    <w:rsid w:val="004D5F90"/>
    <w:rsid w:val="004E4716"/>
    <w:rsid w:val="004E6A70"/>
    <w:rsid w:val="00500073"/>
    <w:rsid w:val="00522FBC"/>
    <w:rsid w:val="00523916"/>
    <w:rsid w:val="00537426"/>
    <w:rsid w:val="005749BE"/>
    <w:rsid w:val="005815B5"/>
    <w:rsid w:val="00590DF7"/>
    <w:rsid w:val="005B0AA0"/>
    <w:rsid w:val="005B2E1F"/>
    <w:rsid w:val="005B6D7D"/>
    <w:rsid w:val="005C458B"/>
    <w:rsid w:val="005C6F6D"/>
    <w:rsid w:val="005D51B7"/>
    <w:rsid w:val="005E7E61"/>
    <w:rsid w:val="006064E4"/>
    <w:rsid w:val="00622A2F"/>
    <w:rsid w:val="00624D03"/>
    <w:rsid w:val="00632245"/>
    <w:rsid w:val="00634924"/>
    <w:rsid w:val="006521C6"/>
    <w:rsid w:val="00663953"/>
    <w:rsid w:val="00672476"/>
    <w:rsid w:val="006755CD"/>
    <w:rsid w:val="00681C16"/>
    <w:rsid w:val="00694B40"/>
    <w:rsid w:val="006A2B99"/>
    <w:rsid w:val="006A2E75"/>
    <w:rsid w:val="006B46A1"/>
    <w:rsid w:val="006C662F"/>
    <w:rsid w:val="006E4897"/>
    <w:rsid w:val="006E4946"/>
    <w:rsid w:val="006E7D62"/>
    <w:rsid w:val="00704E4C"/>
    <w:rsid w:val="00712845"/>
    <w:rsid w:val="00720929"/>
    <w:rsid w:val="00733588"/>
    <w:rsid w:val="007377D2"/>
    <w:rsid w:val="00742560"/>
    <w:rsid w:val="007465C7"/>
    <w:rsid w:val="00751F76"/>
    <w:rsid w:val="007534CA"/>
    <w:rsid w:val="00781E3B"/>
    <w:rsid w:val="0078749C"/>
    <w:rsid w:val="007B1777"/>
    <w:rsid w:val="007B7045"/>
    <w:rsid w:val="007B7257"/>
    <w:rsid w:val="007B7665"/>
    <w:rsid w:val="007C7C12"/>
    <w:rsid w:val="00807915"/>
    <w:rsid w:val="0083246E"/>
    <w:rsid w:val="00836ACA"/>
    <w:rsid w:val="00851BDD"/>
    <w:rsid w:val="008611FD"/>
    <w:rsid w:val="00862C43"/>
    <w:rsid w:val="00864ECB"/>
    <w:rsid w:val="0087500F"/>
    <w:rsid w:val="0087713B"/>
    <w:rsid w:val="008972CB"/>
    <w:rsid w:val="008E5305"/>
    <w:rsid w:val="008E712C"/>
    <w:rsid w:val="008F6C66"/>
    <w:rsid w:val="008F6E55"/>
    <w:rsid w:val="00900DA0"/>
    <w:rsid w:val="00904018"/>
    <w:rsid w:val="00906661"/>
    <w:rsid w:val="009076A1"/>
    <w:rsid w:val="00924D32"/>
    <w:rsid w:val="009257A5"/>
    <w:rsid w:val="00930881"/>
    <w:rsid w:val="00930A33"/>
    <w:rsid w:val="0093134F"/>
    <w:rsid w:val="00951919"/>
    <w:rsid w:val="00952ACC"/>
    <w:rsid w:val="0096345A"/>
    <w:rsid w:val="00976F0E"/>
    <w:rsid w:val="00977FC9"/>
    <w:rsid w:val="009802C4"/>
    <w:rsid w:val="009837A8"/>
    <w:rsid w:val="009A617D"/>
    <w:rsid w:val="009C4ADD"/>
    <w:rsid w:val="009C4D5A"/>
    <w:rsid w:val="009C5226"/>
    <w:rsid w:val="009C7E6C"/>
    <w:rsid w:val="009E1FA9"/>
    <w:rsid w:val="009E35C6"/>
    <w:rsid w:val="009F5C31"/>
    <w:rsid w:val="00A05E1E"/>
    <w:rsid w:val="00A21EEA"/>
    <w:rsid w:val="00A262D1"/>
    <w:rsid w:val="00A26A6C"/>
    <w:rsid w:val="00A44D85"/>
    <w:rsid w:val="00A847BB"/>
    <w:rsid w:val="00A862D5"/>
    <w:rsid w:val="00A939B1"/>
    <w:rsid w:val="00AA22DC"/>
    <w:rsid w:val="00AA5AD4"/>
    <w:rsid w:val="00AA6483"/>
    <w:rsid w:val="00AB1B10"/>
    <w:rsid w:val="00AD694B"/>
    <w:rsid w:val="00AF54D2"/>
    <w:rsid w:val="00B023DA"/>
    <w:rsid w:val="00B20931"/>
    <w:rsid w:val="00B30499"/>
    <w:rsid w:val="00B30CF5"/>
    <w:rsid w:val="00B362FB"/>
    <w:rsid w:val="00B4048F"/>
    <w:rsid w:val="00B4721A"/>
    <w:rsid w:val="00B50053"/>
    <w:rsid w:val="00B5198E"/>
    <w:rsid w:val="00B62199"/>
    <w:rsid w:val="00B8024B"/>
    <w:rsid w:val="00B83C82"/>
    <w:rsid w:val="00B848AA"/>
    <w:rsid w:val="00B871DA"/>
    <w:rsid w:val="00B963A7"/>
    <w:rsid w:val="00BC42A5"/>
    <w:rsid w:val="00BD308B"/>
    <w:rsid w:val="00BD4102"/>
    <w:rsid w:val="00BD7CF4"/>
    <w:rsid w:val="00BE624B"/>
    <w:rsid w:val="00BF3DCB"/>
    <w:rsid w:val="00C03074"/>
    <w:rsid w:val="00C240A7"/>
    <w:rsid w:val="00C27338"/>
    <w:rsid w:val="00C50666"/>
    <w:rsid w:val="00C5543D"/>
    <w:rsid w:val="00C5604C"/>
    <w:rsid w:val="00C574A0"/>
    <w:rsid w:val="00C71F5E"/>
    <w:rsid w:val="00C8211C"/>
    <w:rsid w:val="00C963CB"/>
    <w:rsid w:val="00CD0C35"/>
    <w:rsid w:val="00CD145D"/>
    <w:rsid w:val="00CE68D9"/>
    <w:rsid w:val="00CE7C37"/>
    <w:rsid w:val="00CF04FF"/>
    <w:rsid w:val="00CF1217"/>
    <w:rsid w:val="00CF4B9F"/>
    <w:rsid w:val="00CF5AA0"/>
    <w:rsid w:val="00D121D0"/>
    <w:rsid w:val="00D56EC7"/>
    <w:rsid w:val="00D6444F"/>
    <w:rsid w:val="00D72A74"/>
    <w:rsid w:val="00D85473"/>
    <w:rsid w:val="00DC05C7"/>
    <w:rsid w:val="00DD3CF4"/>
    <w:rsid w:val="00DE1119"/>
    <w:rsid w:val="00DE58D4"/>
    <w:rsid w:val="00DF20D7"/>
    <w:rsid w:val="00DF27AD"/>
    <w:rsid w:val="00E05D92"/>
    <w:rsid w:val="00E10AE0"/>
    <w:rsid w:val="00E1113F"/>
    <w:rsid w:val="00E36BBD"/>
    <w:rsid w:val="00E4160D"/>
    <w:rsid w:val="00E43442"/>
    <w:rsid w:val="00E438F6"/>
    <w:rsid w:val="00E94849"/>
    <w:rsid w:val="00E96ACD"/>
    <w:rsid w:val="00EA0346"/>
    <w:rsid w:val="00EA5327"/>
    <w:rsid w:val="00EA563A"/>
    <w:rsid w:val="00EA66B0"/>
    <w:rsid w:val="00EA7B1E"/>
    <w:rsid w:val="00EB6069"/>
    <w:rsid w:val="00EF5D7E"/>
    <w:rsid w:val="00F02872"/>
    <w:rsid w:val="00F25863"/>
    <w:rsid w:val="00F27066"/>
    <w:rsid w:val="00F36BE1"/>
    <w:rsid w:val="00F652AB"/>
    <w:rsid w:val="00F72C2F"/>
    <w:rsid w:val="00F84D5D"/>
    <w:rsid w:val="00F94BAF"/>
    <w:rsid w:val="00FB0D41"/>
    <w:rsid w:val="00FC1BC0"/>
    <w:rsid w:val="00FC7022"/>
    <w:rsid w:val="00FD1CC8"/>
    <w:rsid w:val="00FE0567"/>
    <w:rsid w:val="00FE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66"/>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66"/>
    <w:pPr>
      <w:ind w:left="720"/>
      <w:contextualSpacing/>
    </w:pPr>
  </w:style>
  <w:style w:type="character" w:styleId="CommentReference">
    <w:name w:val="annotation reference"/>
    <w:basedOn w:val="DefaultParagraphFont"/>
    <w:uiPriority w:val="99"/>
    <w:semiHidden/>
    <w:unhideWhenUsed/>
    <w:rsid w:val="00C50666"/>
    <w:rPr>
      <w:sz w:val="16"/>
      <w:szCs w:val="16"/>
    </w:rPr>
  </w:style>
  <w:style w:type="paragraph" w:styleId="CommentText">
    <w:name w:val="annotation text"/>
    <w:basedOn w:val="Normal"/>
    <w:link w:val="CommentTextChar"/>
    <w:uiPriority w:val="99"/>
    <w:semiHidden/>
    <w:unhideWhenUsed/>
    <w:rsid w:val="00C50666"/>
    <w:pPr>
      <w:spacing w:line="240" w:lineRule="auto"/>
    </w:pPr>
    <w:rPr>
      <w:sz w:val="20"/>
      <w:szCs w:val="20"/>
    </w:rPr>
  </w:style>
  <w:style w:type="character" w:customStyle="1" w:styleId="CommentTextChar">
    <w:name w:val="Comment Text Char"/>
    <w:basedOn w:val="DefaultParagraphFont"/>
    <w:link w:val="CommentText"/>
    <w:uiPriority w:val="99"/>
    <w:semiHidden/>
    <w:rsid w:val="00C50666"/>
    <w:rPr>
      <w:sz w:val="20"/>
      <w:szCs w:val="20"/>
    </w:rPr>
  </w:style>
  <w:style w:type="paragraph" w:styleId="BalloonText">
    <w:name w:val="Balloon Text"/>
    <w:basedOn w:val="Normal"/>
    <w:link w:val="BalloonTextChar"/>
    <w:uiPriority w:val="99"/>
    <w:semiHidden/>
    <w:unhideWhenUsed/>
    <w:rsid w:val="00C50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6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0666"/>
    <w:rPr>
      <w:b/>
      <w:bCs/>
    </w:rPr>
  </w:style>
  <w:style w:type="character" w:customStyle="1" w:styleId="CommentSubjectChar">
    <w:name w:val="Comment Subject Char"/>
    <w:basedOn w:val="CommentTextChar"/>
    <w:link w:val="CommentSubject"/>
    <w:uiPriority w:val="99"/>
    <w:semiHidden/>
    <w:rsid w:val="00C50666"/>
    <w:rPr>
      <w:b/>
      <w:bCs/>
      <w:sz w:val="20"/>
      <w:szCs w:val="20"/>
    </w:rPr>
  </w:style>
  <w:style w:type="character" w:styleId="Hyperlink">
    <w:name w:val="Hyperlink"/>
    <w:basedOn w:val="DefaultParagraphFont"/>
    <w:uiPriority w:val="99"/>
    <w:unhideWhenUsed/>
    <w:rsid w:val="007C7C12"/>
    <w:rPr>
      <w:color w:val="0000FF"/>
      <w:u w:val="single"/>
    </w:rPr>
  </w:style>
  <w:style w:type="paragraph" w:styleId="HTMLPreformatted">
    <w:name w:val="HTML Preformatted"/>
    <w:basedOn w:val="Normal"/>
    <w:link w:val="HTMLPreformattedChar"/>
    <w:uiPriority w:val="99"/>
    <w:semiHidden/>
    <w:unhideWhenUsed/>
    <w:rsid w:val="006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6A1"/>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rsid w:val="0096345A"/>
    <w:pPr>
      <w:spacing w:after="200" w:line="276" w:lineRule="auto"/>
      <w:ind w:left="720"/>
      <w:contextualSpacing/>
    </w:pPr>
    <w:rPr>
      <w:rFonts w:ascii="Calibri" w:eastAsia="Calibri" w:hAnsi="Calibri" w:cs="Times New Roman"/>
    </w:rPr>
  </w:style>
  <w:style w:type="character" w:customStyle="1" w:styleId="st">
    <w:name w:val="st"/>
    <w:basedOn w:val="DefaultParagraphFont"/>
    <w:rsid w:val="009F5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66"/>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66"/>
    <w:pPr>
      <w:ind w:left="720"/>
      <w:contextualSpacing/>
    </w:pPr>
  </w:style>
  <w:style w:type="character" w:styleId="CommentReference">
    <w:name w:val="annotation reference"/>
    <w:basedOn w:val="DefaultParagraphFont"/>
    <w:uiPriority w:val="99"/>
    <w:semiHidden/>
    <w:unhideWhenUsed/>
    <w:rsid w:val="00C50666"/>
    <w:rPr>
      <w:sz w:val="16"/>
      <w:szCs w:val="16"/>
    </w:rPr>
  </w:style>
  <w:style w:type="paragraph" w:styleId="CommentText">
    <w:name w:val="annotation text"/>
    <w:basedOn w:val="Normal"/>
    <w:link w:val="CommentTextChar"/>
    <w:uiPriority w:val="99"/>
    <w:semiHidden/>
    <w:unhideWhenUsed/>
    <w:rsid w:val="00C50666"/>
    <w:pPr>
      <w:spacing w:line="240" w:lineRule="auto"/>
    </w:pPr>
    <w:rPr>
      <w:sz w:val="20"/>
      <w:szCs w:val="20"/>
    </w:rPr>
  </w:style>
  <w:style w:type="character" w:customStyle="1" w:styleId="CommentTextChar">
    <w:name w:val="Comment Text Char"/>
    <w:basedOn w:val="DefaultParagraphFont"/>
    <w:link w:val="CommentText"/>
    <w:uiPriority w:val="99"/>
    <w:semiHidden/>
    <w:rsid w:val="00C50666"/>
    <w:rPr>
      <w:sz w:val="20"/>
      <w:szCs w:val="20"/>
    </w:rPr>
  </w:style>
  <w:style w:type="paragraph" w:styleId="BalloonText">
    <w:name w:val="Balloon Text"/>
    <w:basedOn w:val="Normal"/>
    <w:link w:val="BalloonTextChar"/>
    <w:uiPriority w:val="99"/>
    <w:semiHidden/>
    <w:unhideWhenUsed/>
    <w:rsid w:val="00C50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6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0666"/>
    <w:rPr>
      <w:b/>
      <w:bCs/>
    </w:rPr>
  </w:style>
  <w:style w:type="character" w:customStyle="1" w:styleId="CommentSubjectChar">
    <w:name w:val="Comment Subject Char"/>
    <w:basedOn w:val="CommentTextChar"/>
    <w:link w:val="CommentSubject"/>
    <w:uiPriority w:val="99"/>
    <w:semiHidden/>
    <w:rsid w:val="00C50666"/>
    <w:rPr>
      <w:b/>
      <w:bCs/>
      <w:sz w:val="20"/>
      <w:szCs w:val="20"/>
    </w:rPr>
  </w:style>
  <w:style w:type="character" w:styleId="Hyperlink">
    <w:name w:val="Hyperlink"/>
    <w:basedOn w:val="DefaultParagraphFont"/>
    <w:uiPriority w:val="99"/>
    <w:unhideWhenUsed/>
    <w:rsid w:val="007C7C12"/>
    <w:rPr>
      <w:color w:val="0000FF"/>
      <w:u w:val="single"/>
    </w:rPr>
  </w:style>
  <w:style w:type="paragraph" w:styleId="HTMLPreformatted">
    <w:name w:val="HTML Preformatted"/>
    <w:basedOn w:val="Normal"/>
    <w:link w:val="HTMLPreformattedChar"/>
    <w:uiPriority w:val="99"/>
    <w:semiHidden/>
    <w:unhideWhenUsed/>
    <w:rsid w:val="006B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6A1"/>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rsid w:val="0096345A"/>
    <w:pPr>
      <w:spacing w:after="200" w:line="276" w:lineRule="auto"/>
      <w:ind w:left="720"/>
      <w:contextualSpacing/>
    </w:pPr>
    <w:rPr>
      <w:rFonts w:ascii="Calibri" w:eastAsia="Calibri" w:hAnsi="Calibri" w:cs="Times New Roman"/>
    </w:rPr>
  </w:style>
  <w:style w:type="character" w:customStyle="1" w:styleId="st">
    <w:name w:val="st"/>
    <w:basedOn w:val="DefaultParagraphFont"/>
    <w:rsid w:val="009F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784740">
      <w:bodyDiv w:val="1"/>
      <w:marLeft w:val="0"/>
      <w:marRight w:val="0"/>
      <w:marTop w:val="0"/>
      <w:marBottom w:val="0"/>
      <w:divBdr>
        <w:top w:val="none" w:sz="0" w:space="0" w:color="auto"/>
        <w:left w:val="none" w:sz="0" w:space="0" w:color="auto"/>
        <w:bottom w:val="none" w:sz="0" w:space="0" w:color="auto"/>
        <w:right w:val="none" w:sz="0" w:space="0" w:color="auto"/>
      </w:divBdr>
    </w:div>
    <w:div w:id="546841072">
      <w:bodyDiv w:val="1"/>
      <w:marLeft w:val="0"/>
      <w:marRight w:val="0"/>
      <w:marTop w:val="0"/>
      <w:marBottom w:val="0"/>
      <w:divBdr>
        <w:top w:val="none" w:sz="0" w:space="0" w:color="auto"/>
        <w:left w:val="none" w:sz="0" w:space="0" w:color="auto"/>
        <w:bottom w:val="none" w:sz="0" w:space="0" w:color="auto"/>
        <w:right w:val="none" w:sz="0" w:space="0" w:color="auto"/>
      </w:divBdr>
    </w:div>
    <w:div w:id="694960972">
      <w:bodyDiv w:val="1"/>
      <w:marLeft w:val="0"/>
      <w:marRight w:val="0"/>
      <w:marTop w:val="0"/>
      <w:marBottom w:val="0"/>
      <w:divBdr>
        <w:top w:val="none" w:sz="0" w:space="0" w:color="auto"/>
        <w:left w:val="none" w:sz="0" w:space="0" w:color="auto"/>
        <w:bottom w:val="none" w:sz="0" w:space="0" w:color="auto"/>
        <w:right w:val="none" w:sz="0" w:space="0" w:color="auto"/>
      </w:divBdr>
      <w:divsChild>
        <w:div w:id="181942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3AE6-2DDD-454A-ACC5-9CEC54E1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30420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McIlroy, Susan</dc:creator>
  <cp:keywords/>
  <dc:description/>
  <cp:lastModifiedBy>Robert Scheller</cp:lastModifiedBy>
  <cp:revision>16</cp:revision>
  <dcterms:created xsi:type="dcterms:W3CDTF">2017-03-31T19:18:00Z</dcterms:created>
  <dcterms:modified xsi:type="dcterms:W3CDTF">2017-04-01T18:41:00Z</dcterms:modified>
</cp:coreProperties>
</file>